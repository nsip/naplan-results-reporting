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2C5DAB" w14:textId="77777777" w:rsidR="00CB61F4" w:rsidRPr="000C71AB" w:rsidRDefault="00CB61F4" w:rsidP="00921C76">
      <w:pPr>
        <w:pStyle w:val="Heading1"/>
        <w:rPr>
          <w:b/>
          <w:sz w:val="56"/>
          <w:szCs w:val="56"/>
          <w:u w:val="single"/>
          <w:lang w:val="en-US"/>
        </w:rPr>
      </w:pPr>
    </w:p>
    <w:p w14:paraId="031236C0" w14:textId="5F9E27D2" w:rsidR="00E606AE" w:rsidRPr="00802B7F" w:rsidRDefault="00E606AE" w:rsidP="007E07AE">
      <w:pPr>
        <w:pStyle w:val="Title"/>
      </w:pPr>
      <w:bookmarkStart w:id="0" w:name="_Toc441052098"/>
      <w:bookmarkStart w:id="1" w:name="_Toc441053391"/>
      <w:bookmarkStart w:id="2" w:name="_Toc441053491"/>
      <w:bookmarkStart w:id="3" w:name="_Toc442184264"/>
      <w:bookmarkStart w:id="4" w:name="_Toc444613847"/>
      <w:bookmarkStart w:id="5" w:name="_Toc451762205"/>
      <w:bookmarkStart w:id="6" w:name="_Toc460323673"/>
      <w:bookmarkStart w:id="7" w:name="_Toc460418105"/>
      <w:bookmarkStart w:id="8" w:name="_Toc461009237"/>
      <w:bookmarkStart w:id="9" w:name="_Toc461023930"/>
      <w:r w:rsidRPr="007E07AE">
        <w:rPr>
          <w:color w:val="2E74B5" w:themeColor="accent1" w:themeShade="BF"/>
        </w:rPr>
        <w:t xml:space="preserve">NAPLAN Online – </w:t>
      </w:r>
      <w:bookmarkEnd w:id="0"/>
      <w:bookmarkEnd w:id="1"/>
      <w:bookmarkEnd w:id="2"/>
      <w:bookmarkEnd w:id="3"/>
      <w:r w:rsidR="00AE66DA" w:rsidRPr="007E07AE">
        <w:rPr>
          <w:color w:val="2E74B5" w:themeColor="accent1" w:themeShade="BF"/>
        </w:rPr>
        <w:t xml:space="preserve">Jurisdictional </w:t>
      </w:r>
      <w:r w:rsidR="00884BCB" w:rsidRPr="007E07AE">
        <w:rPr>
          <w:color w:val="2E74B5" w:themeColor="accent1" w:themeShade="BF"/>
        </w:rPr>
        <w:t>Results and Reporting Data Set Technical Specs</w:t>
      </w:r>
      <w:r w:rsidR="00D125B2" w:rsidRPr="007E07AE">
        <w:rPr>
          <w:color w:val="2E74B5" w:themeColor="accent1" w:themeShade="BF"/>
        </w:rPr>
        <w:t xml:space="preserve"> (DRAFT)</w:t>
      </w:r>
      <w:bookmarkEnd w:id="4"/>
      <w:bookmarkEnd w:id="5"/>
      <w:bookmarkEnd w:id="6"/>
      <w:bookmarkEnd w:id="7"/>
      <w:bookmarkEnd w:id="8"/>
      <w:bookmarkEnd w:id="9"/>
    </w:p>
    <w:p w14:paraId="6CCB1E1E" w14:textId="77777777" w:rsidR="00E606AE" w:rsidRDefault="00E606AE"/>
    <w:p w14:paraId="474F51D9" w14:textId="77777777" w:rsidR="00E606AE" w:rsidRDefault="00E606AE" w:rsidP="00E606AE">
      <w:pPr>
        <w:pStyle w:val="Heading2"/>
      </w:pPr>
    </w:p>
    <w:p w14:paraId="4903C06E" w14:textId="2ACE0BB9" w:rsidR="00471C21" w:rsidRDefault="00471C21" w:rsidP="007E07AE">
      <w:pPr>
        <w:pStyle w:val="Subtitle"/>
      </w:pPr>
      <w:bookmarkStart w:id="10" w:name="_Toc442184265"/>
      <w:bookmarkStart w:id="11" w:name="_Toc444613848"/>
      <w:bookmarkStart w:id="12" w:name="_Toc451762206"/>
      <w:bookmarkStart w:id="13" w:name="_Toc460323674"/>
      <w:bookmarkStart w:id="14" w:name="_Toc460418106"/>
      <w:bookmarkStart w:id="15" w:name="_Toc461009238"/>
      <w:bookmarkStart w:id="16" w:name="_Toc461023931"/>
      <w:bookmarkStart w:id="17" w:name="_Toc441052099"/>
      <w:bookmarkStart w:id="18" w:name="_Toc441053392"/>
      <w:bookmarkStart w:id="19" w:name="_Toc441053492"/>
      <w:r>
        <w:t xml:space="preserve">File specification for </w:t>
      </w:r>
      <w:r w:rsidR="00884BCB">
        <w:t>extraction of results and reporting</w:t>
      </w:r>
      <w:r>
        <w:t xml:space="preserve"> data</w:t>
      </w:r>
      <w:r w:rsidR="00E606AE" w:rsidRPr="00D7458C">
        <w:t xml:space="preserve"> </w:t>
      </w:r>
      <w:r w:rsidR="00884BCB">
        <w:t>f</w:t>
      </w:r>
      <w:r>
        <w:t>r</w:t>
      </w:r>
      <w:r w:rsidR="00884BCB">
        <w:t>om</w:t>
      </w:r>
      <w:r w:rsidR="00E606AE" w:rsidRPr="00D7458C">
        <w:t xml:space="preserve"> the National Assessment Platform</w:t>
      </w:r>
      <w:bookmarkEnd w:id="10"/>
      <w:bookmarkEnd w:id="11"/>
      <w:bookmarkEnd w:id="12"/>
      <w:bookmarkEnd w:id="13"/>
      <w:bookmarkEnd w:id="14"/>
      <w:bookmarkEnd w:id="15"/>
      <w:bookmarkEnd w:id="16"/>
      <w:r w:rsidR="00D7458C" w:rsidRPr="00D7458C">
        <w:t xml:space="preserve"> </w:t>
      </w:r>
    </w:p>
    <w:p w14:paraId="2FFA2A8E" w14:textId="7456E90D" w:rsidR="00CB61F4" w:rsidRPr="00471C21" w:rsidRDefault="00D7458C" w:rsidP="007E07AE">
      <w:pPr>
        <w:pStyle w:val="Subtitle"/>
        <w:rPr>
          <w:i/>
          <w:color w:val="AEAAAA" w:themeColor="background2" w:themeShade="BF"/>
        </w:rPr>
      </w:pPr>
      <w:bookmarkStart w:id="20" w:name="_Toc442184266"/>
      <w:bookmarkStart w:id="21" w:name="_Toc444613849"/>
      <w:bookmarkStart w:id="22" w:name="_Toc451762207"/>
      <w:bookmarkStart w:id="23" w:name="_Toc460323675"/>
      <w:bookmarkStart w:id="24" w:name="_Toc460418107"/>
      <w:bookmarkStart w:id="25" w:name="_Toc461009239"/>
      <w:bookmarkStart w:id="26" w:name="_Toc461023932"/>
      <w:r w:rsidRPr="00471C21">
        <w:rPr>
          <w:i/>
          <w:color w:val="AEAAAA" w:themeColor="background2" w:themeShade="BF"/>
        </w:rPr>
        <w:t>(</w:t>
      </w:r>
      <w:r w:rsidR="00A14C8A" w:rsidRPr="00471C21">
        <w:rPr>
          <w:i/>
          <w:color w:val="AEAAAA" w:themeColor="background2" w:themeShade="BF"/>
        </w:rPr>
        <w:t>Based</w:t>
      </w:r>
      <w:r w:rsidR="00471C21" w:rsidRPr="00471C21">
        <w:rPr>
          <w:i/>
          <w:color w:val="AEAAAA" w:themeColor="background2" w:themeShade="BF"/>
        </w:rPr>
        <w:t xml:space="preserve"> on </w:t>
      </w:r>
      <w:r w:rsidR="00884BCB">
        <w:rPr>
          <w:i/>
          <w:color w:val="AEAAAA" w:themeColor="background2" w:themeShade="BF"/>
        </w:rPr>
        <w:t xml:space="preserve">the </w:t>
      </w:r>
      <w:del w:id="27" w:author="Anthony Yaremenko" w:date="2017-05-24T12:35:00Z">
        <w:r w:rsidR="00884BCB" w:rsidDel="009017B8">
          <w:rPr>
            <w:i/>
            <w:color w:val="AEAAAA" w:themeColor="background2" w:themeShade="BF"/>
          </w:rPr>
          <w:delText xml:space="preserve">draft </w:delText>
        </w:r>
      </w:del>
      <w:r w:rsidR="002611CB">
        <w:rPr>
          <w:i/>
          <w:color w:val="AEAAAA" w:themeColor="background2" w:themeShade="BF"/>
        </w:rPr>
        <w:t xml:space="preserve">version </w:t>
      </w:r>
      <w:r w:rsidR="007E07AE">
        <w:rPr>
          <w:i/>
          <w:color w:val="AEAAAA" w:themeColor="background2" w:themeShade="BF"/>
        </w:rPr>
        <w:t>2</w:t>
      </w:r>
      <w:r w:rsidR="002611CB">
        <w:rPr>
          <w:i/>
          <w:color w:val="AEAAAA" w:themeColor="background2" w:themeShade="BF"/>
        </w:rPr>
        <w:t>.</w:t>
      </w:r>
      <w:r w:rsidR="007E07AE">
        <w:rPr>
          <w:i/>
          <w:color w:val="AEAAAA" w:themeColor="background2" w:themeShade="BF"/>
        </w:rPr>
        <w:t>0</w:t>
      </w:r>
      <w:r w:rsidR="00EB35EF">
        <w:rPr>
          <w:i/>
          <w:color w:val="AEAAAA" w:themeColor="background2" w:themeShade="BF"/>
        </w:rPr>
        <w:t>5</w:t>
      </w:r>
      <w:del w:id="28" w:author="Anthony Yaremenko" w:date="2017-05-24T12:35:00Z">
        <w:r w:rsidR="00C2574C" w:rsidDel="009017B8">
          <w:rPr>
            <w:i/>
            <w:color w:val="AEAAAA" w:themeColor="background2" w:themeShade="BF"/>
          </w:rPr>
          <w:delText>6</w:delText>
        </w:r>
      </w:del>
      <w:ins w:id="29" w:author="Anthony Yaremenko" w:date="2017-05-24T12:35:00Z">
        <w:r w:rsidR="009017B8">
          <w:rPr>
            <w:i/>
            <w:color w:val="AEAAAA" w:themeColor="background2" w:themeShade="BF"/>
          </w:rPr>
          <w:t>7</w:t>
        </w:r>
      </w:ins>
      <w:r w:rsidR="00F31CA8">
        <w:rPr>
          <w:i/>
          <w:color w:val="AEAAAA" w:themeColor="background2" w:themeShade="BF"/>
        </w:rPr>
        <w:t xml:space="preserve"> </w:t>
      </w:r>
      <w:r w:rsidR="002611CB">
        <w:rPr>
          <w:i/>
          <w:color w:val="AEAAAA" w:themeColor="background2" w:themeShade="BF"/>
        </w:rPr>
        <w:t xml:space="preserve">of </w:t>
      </w:r>
      <w:r w:rsidR="009338F8">
        <w:rPr>
          <w:i/>
          <w:color w:val="AEAAAA" w:themeColor="background2" w:themeShade="BF"/>
        </w:rPr>
        <w:t>the</w:t>
      </w:r>
      <w:r w:rsidR="00EB35EF">
        <w:rPr>
          <w:i/>
          <w:color w:val="AEAAAA" w:themeColor="background2" w:themeShade="BF"/>
        </w:rPr>
        <w:t xml:space="preserve"> </w:t>
      </w:r>
      <w:r w:rsidR="002611CB">
        <w:rPr>
          <w:i/>
          <w:color w:val="AEAAAA" w:themeColor="background2" w:themeShade="BF"/>
        </w:rPr>
        <w:t xml:space="preserve">Results &amp; Reporting </w:t>
      </w:r>
      <w:r w:rsidR="00471C21" w:rsidRPr="00471C21">
        <w:rPr>
          <w:i/>
          <w:color w:val="AEAAAA" w:themeColor="background2" w:themeShade="BF"/>
        </w:rPr>
        <w:t>data</w:t>
      </w:r>
      <w:r w:rsidRPr="00471C21">
        <w:rPr>
          <w:i/>
          <w:color w:val="AEAAAA" w:themeColor="background2" w:themeShade="BF"/>
        </w:rPr>
        <w:t>)</w:t>
      </w:r>
      <w:bookmarkEnd w:id="17"/>
      <w:bookmarkEnd w:id="18"/>
      <w:bookmarkEnd w:id="19"/>
      <w:bookmarkEnd w:id="20"/>
      <w:bookmarkEnd w:id="21"/>
      <w:bookmarkEnd w:id="22"/>
      <w:bookmarkEnd w:id="23"/>
      <w:bookmarkEnd w:id="24"/>
      <w:bookmarkEnd w:id="25"/>
      <w:bookmarkEnd w:id="26"/>
    </w:p>
    <w:p w14:paraId="2B3F6753" w14:textId="77777777" w:rsidR="00CB61F4" w:rsidRDefault="00CB61F4" w:rsidP="003F7AAD">
      <w:pPr>
        <w:pStyle w:val="Subtitle"/>
      </w:pPr>
    </w:p>
    <w:p w14:paraId="3A6B978C" w14:textId="77777777" w:rsidR="00CB61F4" w:rsidRDefault="00CB61F4" w:rsidP="00E606AE">
      <w:pPr>
        <w:pStyle w:val="Heading2"/>
      </w:pPr>
    </w:p>
    <w:p w14:paraId="4CA198C5" w14:textId="77777777" w:rsidR="00CB61F4" w:rsidRDefault="00CB61F4" w:rsidP="00CB61F4"/>
    <w:p w14:paraId="6E6E9F45" w14:textId="77777777" w:rsidR="00CB61F4" w:rsidRDefault="00CB61F4" w:rsidP="00CB61F4"/>
    <w:p w14:paraId="69A735CA" w14:textId="77777777" w:rsidR="00CB61F4" w:rsidRDefault="00CB61F4" w:rsidP="00CB61F4"/>
    <w:p w14:paraId="4EC7823D" w14:textId="77777777" w:rsidR="00CB61F4" w:rsidRDefault="00CB61F4" w:rsidP="00CB61F4"/>
    <w:p w14:paraId="56DC41AA" w14:textId="77777777" w:rsidR="00CB61F4" w:rsidRDefault="00CB61F4" w:rsidP="00CB61F4"/>
    <w:p w14:paraId="5ACFF8FD" w14:textId="77777777" w:rsidR="00CB61F4" w:rsidRDefault="00CB61F4" w:rsidP="00CB61F4"/>
    <w:p w14:paraId="778FE0C4" w14:textId="77777777" w:rsidR="00CB61F4" w:rsidRDefault="00CB61F4" w:rsidP="00CB61F4"/>
    <w:p w14:paraId="65AEBDC1" w14:textId="77777777" w:rsidR="00CB61F4" w:rsidRDefault="00CB61F4" w:rsidP="00CB61F4"/>
    <w:p w14:paraId="7BB28D5F" w14:textId="77777777" w:rsidR="00CB61F4" w:rsidRDefault="00CB61F4" w:rsidP="00CB61F4"/>
    <w:p w14:paraId="0BE663CF" w14:textId="77777777" w:rsidR="00D7458C" w:rsidRDefault="00D7458C" w:rsidP="00CB61F4"/>
    <w:p w14:paraId="208FBE10" w14:textId="77777777" w:rsidR="00CB61F4" w:rsidRDefault="00CB61F4" w:rsidP="00CB61F4"/>
    <w:tbl>
      <w:tblPr>
        <w:tblW w:w="0" w:type="auto"/>
        <w:tblInd w:w="108" w:type="dxa"/>
        <w:tblBorders>
          <w:top w:val="single" w:sz="4" w:space="0" w:color="D2000B"/>
          <w:left w:val="single" w:sz="4" w:space="0" w:color="D2000B"/>
          <w:bottom w:val="single" w:sz="4" w:space="0" w:color="D2000B"/>
          <w:right w:val="single" w:sz="4" w:space="0" w:color="D2000B"/>
          <w:insideH w:val="single" w:sz="4" w:space="0" w:color="D2000B"/>
          <w:insideV w:val="single" w:sz="4" w:space="0" w:color="D2000B"/>
        </w:tblBorders>
        <w:tblLayout w:type="fixed"/>
        <w:tblCellMar>
          <w:left w:w="0" w:type="dxa"/>
          <w:right w:w="0" w:type="dxa"/>
        </w:tblCellMar>
        <w:tblLook w:val="04A0" w:firstRow="1" w:lastRow="0" w:firstColumn="1" w:lastColumn="0" w:noHBand="0" w:noVBand="1"/>
      </w:tblPr>
      <w:tblGrid>
        <w:gridCol w:w="2552"/>
        <w:gridCol w:w="7087"/>
      </w:tblGrid>
      <w:tr w:rsidR="00D7458C" w:rsidRPr="00471C21" w14:paraId="1B0DF8EA"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457B38B0" w14:textId="77777777" w:rsidR="00D7458C" w:rsidRPr="00471C21" w:rsidRDefault="00D7458C">
            <w:pPr>
              <w:pStyle w:val="Table-RowHeading"/>
              <w:rPr>
                <w:rFonts w:asciiTheme="minorHAnsi" w:hAnsiTheme="minorHAnsi"/>
              </w:rPr>
            </w:pPr>
            <w:r w:rsidRPr="00471C21">
              <w:rPr>
                <w:rFonts w:asciiTheme="minorHAnsi" w:hAnsiTheme="minorHAnsi"/>
              </w:rPr>
              <w:t xml:space="preserve">Release: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33A9FB7" w14:textId="77777777" w:rsidR="00D7458C" w:rsidRPr="00471C21" w:rsidRDefault="00D7458C">
            <w:pPr>
              <w:pStyle w:val="Table-Entry"/>
              <w:rPr>
                <w:rFonts w:asciiTheme="minorHAnsi" w:hAnsiTheme="minorHAnsi"/>
              </w:rPr>
            </w:pPr>
            <w:r w:rsidRPr="00471C21">
              <w:rPr>
                <w:rFonts w:asciiTheme="minorHAnsi" w:hAnsiTheme="minorHAnsi"/>
              </w:rPr>
              <w:t>Draft</w:t>
            </w:r>
          </w:p>
        </w:tc>
      </w:tr>
      <w:tr w:rsidR="00D7458C" w:rsidRPr="00471C21" w14:paraId="0908DDCD"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0212DCCA" w14:textId="77777777" w:rsidR="00D7458C" w:rsidRPr="00471C21" w:rsidRDefault="00D7458C">
            <w:pPr>
              <w:pStyle w:val="Table-RowHeading"/>
              <w:rPr>
                <w:rFonts w:asciiTheme="minorHAnsi" w:hAnsiTheme="minorHAnsi"/>
              </w:rPr>
            </w:pPr>
            <w:r w:rsidRPr="00471C21">
              <w:rPr>
                <w:rFonts w:asciiTheme="minorHAnsi" w:hAnsiTheme="minorHAnsi"/>
              </w:rPr>
              <w:t xml:space="preserve">Date of this version:  </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28ACD234" w14:textId="2B5C8D5D" w:rsidR="00D7458C" w:rsidRPr="00471C21" w:rsidRDefault="00114627">
            <w:pPr>
              <w:pStyle w:val="Table-Entry"/>
              <w:rPr>
                <w:rFonts w:asciiTheme="minorHAnsi" w:hAnsiTheme="minorHAnsi"/>
              </w:rPr>
            </w:pPr>
            <w:r>
              <w:rPr>
                <w:rFonts w:asciiTheme="minorHAnsi" w:hAnsiTheme="minorHAnsi"/>
              </w:rPr>
              <w:fldChar w:fldCharType="begin"/>
            </w:r>
            <w:r>
              <w:rPr>
                <w:rFonts w:asciiTheme="minorHAnsi" w:hAnsiTheme="minorHAnsi"/>
              </w:rPr>
              <w:instrText xml:space="preserve"> DATE  \@ "d-MMM-yy" </w:instrText>
            </w:r>
            <w:r>
              <w:rPr>
                <w:rFonts w:asciiTheme="minorHAnsi" w:hAnsiTheme="minorHAnsi"/>
              </w:rPr>
              <w:fldChar w:fldCharType="separate"/>
            </w:r>
            <w:r w:rsidR="00AD23A0">
              <w:rPr>
                <w:rFonts w:asciiTheme="minorHAnsi" w:hAnsiTheme="minorHAnsi"/>
                <w:noProof/>
              </w:rPr>
              <w:t>24-May-17</w:t>
            </w:r>
            <w:r>
              <w:rPr>
                <w:rFonts w:asciiTheme="minorHAnsi" w:hAnsiTheme="minorHAnsi"/>
              </w:rPr>
              <w:fldChar w:fldCharType="end"/>
            </w:r>
          </w:p>
        </w:tc>
      </w:tr>
      <w:tr w:rsidR="00D7458C" w:rsidRPr="00471C21" w14:paraId="5B0F2BDC"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3431C1D6" w14:textId="77777777" w:rsidR="00D7458C" w:rsidRPr="00471C21" w:rsidRDefault="00D7458C">
            <w:pPr>
              <w:pStyle w:val="Table-RowHeading"/>
              <w:rPr>
                <w:rFonts w:asciiTheme="minorHAnsi" w:hAnsiTheme="minorHAnsi"/>
              </w:rPr>
            </w:pPr>
            <w:r w:rsidRPr="00471C21">
              <w:rPr>
                <w:rFonts w:asciiTheme="minorHAnsi" w:hAnsiTheme="minorHAnsi"/>
              </w:rPr>
              <w:t>Author: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73E609B4" w14:textId="77777777" w:rsidR="00D7458C" w:rsidRPr="00471C21" w:rsidRDefault="00D7458C">
            <w:pPr>
              <w:pStyle w:val="Table-Entry"/>
              <w:rPr>
                <w:rFonts w:asciiTheme="minorHAnsi" w:hAnsiTheme="minorHAnsi"/>
              </w:rPr>
            </w:pPr>
            <w:r w:rsidRPr="00471C21">
              <w:rPr>
                <w:rFonts w:asciiTheme="minorHAnsi" w:hAnsiTheme="minorHAnsi"/>
              </w:rPr>
              <w:t>NSIP team</w:t>
            </w:r>
          </w:p>
        </w:tc>
      </w:tr>
      <w:tr w:rsidR="00D7458C" w:rsidRPr="00471C21" w14:paraId="73684BC4" w14:textId="77777777" w:rsidTr="00D7458C">
        <w:trPr>
          <w:trHeight w:val="292"/>
        </w:trPr>
        <w:tc>
          <w:tcPr>
            <w:tcW w:w="2552" w:type="dxa"/>
            <w:tcBorders>
              <w:top w:val="single" w:sz="4" w:space="0" w:color="054196"/>
              <w:left w:val="single" w:sz="4" w:space="0" w:color="054196"/>
              <w:bottom w:val="single" w:sz="4" w:space="0" w:color="054196"/>
              <w:right w:val="single" w:sz="4" w:space="0" w:color="054196"/>
            </w:tcBorders>
            <w:shd w:val="solid" w:color="E6ECF4" w:fill="F5D4C5"/>
            <w:tcMar>
              <w:top w:w="0" w:type="dxa"/>
              <w:left w:w="108" w:type="dxa"/>
              <w:bottom w:w="0" w:type="dxa"/>
              <w:right w:w="108" w:type="dxa"/>
            </w:tcMar>
            <w:vAlign w:val="center"/>
            <w:hideMark/>
          </w:tcPr>
          <w:p w14:paraId="70127F4B" w14:textId="77777777" w:rsidR="00D7458C" w:rsidRPr="00471C21" w:rsidRDefault="00D7458C">
            <w:pPr>
              <w:pStyle w:val="Table-RowHeading"/>
              <w:rPr>
                <w:rFonts w:asciiTheme="minorHAnsi" w:hAnsiTheme="minorHAnsi"/>
              </w:rPr>
            </w:pPr>
            <w:r w:rsidRPr="00471C21">
              <w:rPr>
                <w:rFonts w:asciiTheme="minorHAnsi" w:hAnsiTheme="minorHAnsi"/>
              </w:rPr>
              <w:t>Document Version Number:</w:t>
            </w:r>
          </w:p>
        </w:tc>
        <w:tc>
          <w:tcPr>
            <w:tcW w:w="7087" w:type="dxa"/>
            <w:tcBorders>
              <w:top w:val="single" w:sz="4" w:space="0" w:color="054196"/>
              <w:left w:val="single" w:sz="4" w:space="0" w:color="054196"/>
              <w:bottom w:val="single" w:sz="4" w:space="0" w:color="054196"/>
              <w:right w:val="single" w:sz="4" w:space="0" w:color="054196"/>
            </w:tcBorders>
            <w:tcMar>
              <w:top w:w="0" w:type="dxa"/>
              <w:left w:w="108" w:type="dxa"/>
              <w:bottom w:w="0" w:type="dxa"/>
              <w:right w:w="108" w:type="dxa"/>
            </w:tcMar>
            <w:vAlign w:val="center"/>
            <w:hideMark/>
          </w:tcPr>
          <w:p w14:paraId="10AA616D" w14:textId="7C79BCF5" w:rsidR="00D7458C" w:rsidRPr="00471C21" w:rsidRDefault="003A4AC0" w:rsidP="00F56091">
            <w:pPr>
              <w:pStyle w:val="Table-Entry"/>
              <w:rPr>
                <w:rFonts w:asciiTheme="minorHAnsi" w:hAnsiTheme="minorHAnsi"/>
              </w:rPr>
            </w:pPr>
            <w:r>
              <w:rPr>
                <w:rFonts w:asciiTheme="minorHAnsi" w:hAnsiTheme="minorHAnsi"/>
              </w:rPr>
              <w:t>0.</w:t>
            </w:r>
            <w:r w:rsidR="00A65CB5">
              <w:rPr>
                <w:rFonts w:asciiTheme="minorHAnsi" w:hAnsiTheme="minorHAnsi"/>
              </w:rPr>
              <w:t>9</w:t>
            </w:r>
            <w:ins w:id="30" w:author="Anthony Yaremenko" w:date="2017-05-24T09:31:00Z">
              <w:r w:rsidR="00A77EC3">
                <w:rPr>
                  <w:rFonts w:asciiTheme="minorHAnsi" w:hAnsiTheme="minorHAnsi"/>
                </w:rPr>
                <w:t>3</w:t>
              </w:r>
            </w:ins>
            <w:del w:id="31" w:author="Anthony Yaremenko" w:date="2017-05-24T09:31:00Z">
              <w:r w:rsidR="00F56091" w:rsidDel="00A77EC3">
                <w:rPr>
                  <w:rFonts w:asciiTheme="minorHAnsi" w:hAnsiTheme="minorHAnsi"/>
                </w:rPr>
                <w:delText>2</w:delText>
              </w:r>
            </w:del>
          </w:p>
        </w:tc>
      </w:tr>
    </w:tbl>
    <w:p w14:paraId="032F8EC0" w14:textId="77777777" w:rsidR="00CB61F4" w:rsidRDefault="00CB61F4" w:rsidP="00CB61F4"/>
    <w:p w14:paraId="528408A2" w14:textId="77777777" w:rsidR="00CB61F4" w:rsidRDefault="00CB61F4" w:rsidP="00CB61F4"/>
    <w:p w14:paraId="2E4C0120" w14:textId="77777777" w:rsidR="00CB61F4" w:rsidRPr="00CB61F4" w:rsidRDefault="00CB61F4" w:rsidP="00CB61F4"/>
    <w:p w14:paraId="34D4040A" w14:textId="77777777" w:rsidR="00CB61F4" w:rsidRDefault="00CB61F4" w:rsidP="00E606AE">
      <w:pPr>
        <w:pStyle w:val="Heading2"/>
      </w:pPr>
    </w:p>
    <w:p w14:paraId="44ABBE30" w14:textId="77777777" w:rsidR="00D7458C" w:rsidRPr="00D7458C" w:rsidRDefault="00D7458C" w:rsidP="00D7458C"/>
    <w:p w14:paraId="0BAC0704" w14:textId="77777777" w:rsidR="00CB61F4" w:rsidRDefault="00CB61F4" w:rsidP="00CB61F4">
      <w:pPr>
        <w:pStyle w:val="Heading2"/>
        <w:jc w:val="right"/>
      </w:pPr>
    </w:p>
    <w:p w14:paraId="6195D42E" w14:textId="77777777" w:rsidR="00CB61F4" w:rsidRDefault="00CB61F4" w:rsidP="00E606AE">
      <w:pPr>
        <w:pStyle w:val="Heading2"/>
      </w:pPr>
    </w:p>
    <w:p w14:paraId="4BF9DD99" w14:textId="77777777" w:rsidR="00D7458C" w:rsidRDefault="00D7458C" w:rsidP="00D7458C"/>
    <w:bookmarkStart w:id="32" w:name="_Toc24356502" w:displacedByCustomXml="next"/>
    <w:bookmarkStart w:id="33" w:name="_Toc41894684" w:displacedByCustomXml="next"/>
    <w:bookmarkStart w:id="34" w:name="_Toc222820075" w:displacedByCustomXml="next"/>
    <w:bookmarkStart w:id="35" w:name="_Toc236133183" w:displacedByCustomXml="next"/>
    <w:bookmarkStart w:id="36" w:name="_Toc258855830" w:displacedByCustomXml="next"/>
    <w:sdt>
      <w:sdtPr>
        <w:rPr>
          <w:rFonts w:asciiTheme="minorHAnsi" w:eastAsiaTheme="minorHAnsi" w:hAnsiTheme="minorHAnsi" w:cstheme="minorBidi"/>
          <w:b w:val="0"/>
          <w:bCs w:val="0"/>
          <w:color w:val="auto"/>
          <w:sz w:val="22"/>
          <w:szCs w:val="22"/>
          <w:lang w:val="en-AU" w:eastAsia="en-US"/>
        </w:rPr>
        <w:id w:val="1015039653"/>
        <w:docPartObj>
          <w:docPartGallery w:val="Table of Contents"/>
          <w:docPartUnique/>
        </w:docPartObj>
      </w:sdtPr>
      <w:sdtEndPr>
        <w:rPr>
          <w:noProof/>
        </w:rPr>
      </w:sdtEndPr>
      <w:sdtContent>
        <w:p w14:paraId="4BB71E35" w14:textId="77777777" w:rsidR="001C123B" w:rsidRDefault="001C123B">
          <w:pPr>
            <w:pStyle w:val="TOCHeading"/>
          </w:pPr>
          <w:r>
            <w:t>Contents</w:t>
          </w:r>
        </w:p>
        <w:p w14:paraId="0CB7B313" w14:textId="0F73DEBC" w:rsidR="00CB4BA1" w:rsidRDefault="001C123B">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483392932" w:history="1">
            <w:r w:rsidR="00CB4BA1" w:rsidRPr="00893516">
              <w:rPr>
                <w:rStyle w:val="Hyperlink"/>
                <w:noProof/>
              </w:rPr>
              <w:t>Version Control</w:t>
            </w:r>
            <w:r w:rsidR="00CB4BA1">
              <w:rPr>
                <w:noProof/>
                <w:webHidden/>
              </w:rPr>
              <w:tab/>
            </w:r>
            <w:r w:rsidR="00CB4BA1">
              <w:rPr>
                <w:noProof/>
                <w:webHidden/>
              </w:rPr>
              <w:fldChar w:fldCharType="begin"/>
            </w:r>
            <w:r w:rsidR="00CB4BA1">
              <w:rPr>
                <w:noProof/>
                <w:webHidden/>
              </w:rPr>
              <w:instrText xml:space="preserve"> PAGEREF _Toc483392932 \h </w:instrText>
            </w:r>
            <w:r w:rsidR="00CB4BA1">
              <w:rPr>
                <w:noProof/>
                <w:webHidden/>
              </w:rPr>
            </w:r>
            <w:r w:rsidR="00CB4BA1">
              <w:rPr>
                <w:noProof/>
                <w:webHidden/>
              </w:rPr>
              <w:fldChar w:fldCharType="separate"/>
            </w:r>
            <w:r w:rsidR="00CB4BA1">
              <w:rPr>
                <w:noProof/>
                <w:webHidden/>
              </w:rPr>
              <w:t>3</w:t>
            </w:r>
            <w:r w:rsidR="00CB4BA1">
              <w:rPr>
                <w:noProof/>
                <w:webHidden/>
              </w:rPr>
              <w:fldChar w:fldCharType="end"/>
            </w:r>
          </w:hyperlink>
        </w:p>
        <w:p w14:paraId="7E5DA848" w14:textId="2CEEF247" w:rsidR="00CB4BA1" w:rsidRDefault="00CB4BA1">
          <w:pPr>
            <w:pStyle w:val="TOC1"/>
            <w:tabs>
              <w:tab w:val="left" w:pos="440"/>
              <w:tab w:val="right" w:leader="dot" w:pos="10456"/>
            </w:tabs>
            <w:rPr>
              <w:rFonts w:eastAsiaTheme="minorEastAsia"/>
              <w:noProof/>
              <w:lang w:eastAsia="en-AU"/>
            </w:rPr>
          </w:pPr>
          <w:hyperlink w:anchor="_Toc483392933" w:history="1">
            <w:r w:rsidRPr="00893516">
              <w:rPr>
                <w:rStyle w:val="Hyperlink"/>
                <w:noProof/>
              </w:rPr>
              <w:t>1.</w:t>
            </w:r>
            <w:r>
              <w:rPr>
                <w:rFonts w:eastAsiaTheme="minorEastAsia"/>
                <w:noProof/>
                <w:lang w:eastAsia="en-AU"/>
              </w:rPr>
              <w:tab/>
            </w:r>
            <w:r w:rsidRPr="00893516">
              <w:rPr>
                <w:rStyle w:val="Hyperlink"/>
                <w:noProof/>
              </w:rPr>
              <w:t>Introduction</w:t>
            </w:r>
            <w:r>
              <w:rPr>
                <w:noProof/>
                <w:webHidden/>
              </w:rPr>
              <w:tab/>
            </w:r>
            <w:r>
              <w:rPr>
                <w:noProof/>
                <w:webHidden/>
              </w:rPr>
              <w:fldChar w:fldCharType="begin"/>
            </w:r>
            <w:r>
              <w:rPr>
                <w:noProof/>
                <w:webHidden/>
              </w:rPr>
              <w:instrText xml:space="preserve"> PAGEREF _Toc483392933 \h </w:instrText>
            </w:r>
            <w:r>
              <w:rPr>
                <w:noProof/>
                <w:webHidden/>
              </w:rPr>
            </w:r>
            <w:r>
              <w:rPr>
                <w:noProof/>
                <w:webHidden/>
              </w:rPr>
              <w:fldChar w:fldCharType="separate"/>
            </w:r>
            <w:r>
              <w:rPr>
                <w:noProof/>
                <w:webHidden/>
              </w:rPr>
              <w:t>4</w:t>
            </w:r>
            <w:r>
              <w:rPr>
                <w:noProof/>
                <w:webHidden/>
              </w:rPr>
              <w:fldChar w:fldCharType="end"/>
            </w:r>
          </w:hyperlink>
        </w:p>
        <w:p w14:paraId="6A0DBDD3" w14:textId="2C714018" w:rsidR="00CB4BA1" w:rsidRDefault="00CB4BA1">
          <w:pPr>
            <w:pStyle w:val="TOC2"/>
            <w:tabs>
              <w:tab w:val="right" w:leader="dot" w:pos="10456"/>
            </w:tabs>
            <w:rPr>
              <w:rFonts w:eastAsiaTheme="minorEastAsia"/>
              <w:noProof/>
              <w:lang w:eastAsia="en-AU"/>
            </w:rPr>
          </w:pPr>
          <w:hyperlink w:anchor="_Toc483392934" w:history="1">
            <w:r w:rsidRPr="00893516">
              <w:rPr>
                <w:rStyle w:val="Hyperlink"/>
                <w:noProof/>
              </w:rPr>
              <w:t>1.1 Purpose</w:t>
            </w:r>
            <w:r>
              <w:rPr>
                <w:noProof/>
                <w:webHidden/>
              </w:rPr>
              <w:tab/>
            </w:r>
            <w:r>
              <w:rPr>
                <w:noProof/>
                <w:webHidden/>
              </w:rPr>
              <w:fldChar w:fldCharType="begin"/>
            </w:r>
            <w:r>
              <w:rPr>
                <w:noProof/>
                <w:webHidden/>
              </w:rPr>
              <w:instrText xml:space="preserve"> PAGEREF _Toc483392934 \h </w:instrText>
            </w:r>
            <w:r>
              <w:rPr>
                <w:noProof/>
                <w:webHidden/>
              </w:rPr>
            </w:r>
            <w:r>
              <w:rPr>
                <w:noProof/>
                <w:webHidden/>
              </w:rPr>
              <w:fldChar w:fldCharType="separate"/>
            </w:r>
            <w:r>
              <w:rPr>
                <w:noProof/>
                <w:webHidden/>
              </w:rPr>
              <w:t>4</w:t>
            </w:r>
            <w:r>
              <w:rPr>
                <w:noProof/>
                <w:webHidden/>
              </w:rPr>
              <w:fldChar w:fldCharType="end"/>
            </w:r>
          </w:hyperlink>
        </w:p>
        <w:p w14:paraId="2C38489B" w14:textId="3051AE67" w:rsidR="00CB4BA1" w:rsidRDefault="00CB4BA1">
          <w:pPr>
            <w:pStyle w:val="TOC2"/>
            <w:tabs>
              <w:tab w:val="right" w:leader="dot" w:pos="10456"/>
            </w:tabs>
            <w:rPr>
              <w:rFonts w:eastAsiaTheme="minorEastAsia"/>
              <w:noProof/>
              <w:lang w:eastAsia="en-AU"/>
            </w:rPr>
          </w:pPr>
          <w:hyperlink w:anchor="_Toc483392935" w:history="1">
            <w:r w:rsidRPr="00893516">
              <w:rPr>
                <w:rStyle w:val="Hyperlink"/>
                <w:noProof/>
              </w:rPr>
              <w:t>1.2 Terminology</w:t>
            </w:r>
            <w:r>
              <w:rPr>
                <w:noProof/>
                <w:webHidden/>
              </w:rPr>
              <w:tab/>
            </w:r>
            <w:r>
              <w:rPr>
                <w:noProof/>
                <w:webHidden/>
              </w:rPr>
              <w:fldChar w:fldCharType="begin"/>
            </w:r>
            <w:r>
              <w:rPr>
                <w:noProof/>
                <w:webHidden/>
              </w:rPr>
              <w:instrText xml:space="preserve"> PAGEREF _Toc483392935 \h </w:instrText>
            </w:r>
            <w:r>
              <w:rPr>
                <w:noProof/>
                <w:webHidden/>
              </w:rPr>
            </w:r>
            <w:r>
              <w:rPr>
                <w:noProof/>
                <w:webHidden/>
              </w:rPr>
              <w:fldChar w:fldCharType="separate"/>
            </w:r>
            <w:r>
              <w:rPr>
                <w:noProof/>
                <w:webHidden/>
              </w:rPr>
              <w:t>4</w:t>
            </w:r>
            <w:r>
              <w:rPr>
                <w:noProof/>
                <w:webHidden/>
              </w:rPr>
              <w:fldChar w:fldCharType="end"/>
            </w:r>
          </w:hyperlink>
        </w:p>
        <w:p w14:paraId="06462CF1" w14:textId="6C82B85E" w:rsidR="00CB4BA1" w:rsidRDefault="00CB4BA1">
          <w:pPr>
            <w:pStyle w:val="TOC2"/>
            <w:tabs>
              <w:tab w:val="right" w:leader="dot" w:pos="10456"/>
            </w:tabs>
            <w:rPr>
              <w:rFonts w:eastAsiaTheme="minorEastAsia"/>
              <w:noProof/>
              <w:lang w:eastAsia="en-AU"/>
            </w:rPr>
          </w:pPr>
          <w:hyperlink w:anchor="_Toc483392936" w:history="1">
            <w:r w:rsidRPr="00893516">
              <w:rPr>
                <w:rStyle w:val="Hyperlink"/>
                <w:noProof/>
              </w:rPr>
              <w:t>1.3 Additional files</w:t>
            </w:r>
            <w:r>
              <w:rPr>
                <w:noProof/>
                <w:webHidden/>
              </w:rPr>
              <w:tab/>
            </w:r>
            <w:r>
              <w:rPr>
                <w:noProof/>
                <w:webHidden/>
              </w:rPr>
              <w:fldChar w:fldCharType="begin"/>
            </w:r>
            <w:r>
              <w:rPr>
                <w:noProof/>
                <w:webHidden/>
              </w:rPr>
              <w:instrText xml:space="preserve"> PAGEREF _Toc483392936 \h </w:instrText>
            </w:r>
            <w:r>
              <w:rPr>
                <w:noProof/>
                <w:webHidden/>
              </w:rPr>
            </w:r>
            <w:r>
              <w:rPr>
                <w:noProof/>
                <w:webHidden/>
              </w:rPr>
              <w:fldChar w:fldCharType="separate"/>
            </w:r>
            <w:r>
              <w:rPr>
                <w:noProof/>
                <w:webHidden/>
              </w:rPr>
              <w:t>4</w:t>
            </w:r>
            <w:r>
              <w:rPr>
                <w:noProof/>
                <w:webHidden/>
              </w:rPr>
              <w:fldChar w:fldCharType="end"/>
            </w:r>
          </w:hyperlink>
        </w:p>
        <w:p w14:paraId="4D36C9BB" w14:textId="5B70B0FD" w:rsidR="00CB4BA1" w:rsidRDefault="00CB4BA1">
          <w:pPr>
            <w:pStyle w:val="TOC2"/>
            <w:tabs>
              <w:tab w:val="right" w:leader="dot" w:pos="10456"/>
            </w:tabs>
            <w:rPr>
              <w:rFonts w:eastAsiaTheme="minorEastAsia"/>
              <w:noProof/>
              <w:lang w:eastAsia="en-AU"/>
            </w:rPr>
          </w:pPr>
          <w:hyperlink w:anchor="_Toc483392937" w:history="1">
            <w:r w:rsidRPr="00893516">
              <w:rPr>
                <w:rStyle w:val="Hyperlink"/>
                <w:noProof/>
              </w:rPr>
              <w:t>1.4 Document distribution</w:t>
            </w:r>
            <w:r>
              <w:rPr>
                <w:noProof/>
                <w:webHidden/>
              </w:rPr>
              <w:tab/>
            </w:r>
            <w:r>
              <w:rPr>
                <w:noProof/>
                <w:webHidden/>
              </w:rPr>
              <w:fldChar w:fldCharType="begin"/>
            </w:r>
            <w:r>
              <w:rPr>
                <w:noProof/>
                <w:webHidden/>
              </w:rPr>
              <w:instrText xml:space="preserve"> PAGEREF _Toc483392937 \h </w:instrText>
            </w:r>
            <w:r>
              <w:rPr>
                <w:noProof/>
                <w:webHidden/>
              </w:rPr>
            </w:r>
            <w:r>
              <w:rPr>
                <w:noProof/>
                <w:webHidden/>
              </w:rPr>
              <w:fldChar w:fldCharType="separate"/>
            </w:r>
            <w:r>
              <w:rPr>
                <w:noProof/>
                <w:webHidden/>
              </w:rPr>
              <w:t>5</w:t>
            </w:r>
            <w:r>
              <w:rPr>
                <w:noProof/>
                <w:webHidden/>
              </w:rPr>
              <w:fldChar w:fldCharType="end"/>
            </w:r>
          </w:hyperlink>
        </w:p>
        <w:p w14:paraId="49E5DCE8" w14:textId="50A5270D" w:rsidR="00CB4BA1" w:rsidRDefault="00CB4BA1">
          <w:pPr>
            <w:pStyle w:val="TOC2"/>
            <w:tabs>
              <w:tab w:val="right" w:leader="dot" w:pos="10456"/>
            </w:tabs>
            <w:rPr>
              <w:rFonts w:eastAsiaTheme="minorEastAsia"/>
              <w:noProof/>
              <w:lang w:eastAsia="en-AU"/>
            </w:rPr>
          </w:pPr>
          <w:hyperlink w:anchor="_Toc483392938" w:history="1">
            <w:r w:rsidRPr="00893516">
              <w:rPr>
                <w:rStyle w:val="Hyperlink"/>
                <w:noProof/>
              </w:rPr>
              <w:t>1.5 Background – Assessment platform</w:t>
            </w:r>
            <w:r>
              <w:rPr>
                <w:noProof/>
                <w:webHidden/>
              </w:rPr>
              <w:tab/>
            </w:r>
            <w:r>
              <w:rPr>
                <w:noProof/>
                <w:webHidden/>
              </w:rPr>
              <w:fldChar w:fldCharType="begin"/>
            </w:r>
            <w:r>
              <w:rPr>
                <w:noProof/>
                <w:webHidden/>
              </w:rPr>
              <w:instrText xml:space="preserve"> PAGEREF _Toc483392938 \h </w:instrText>
            </w:r>
            <w:r>
              <w:rPr>
                <w:noProof/>
                <w:webHidden/>
              </w:rPr>
            </w:r>
            <w:r>
              <w:rPr>
                <w:noProof/>
                <w:webHidden/>
              </w:rPr>
              <w:fldChar w:fldCharType="separate"/>
            </w:r>
            <w:r>
              <w:rPr>
                <w:noProof/>
                <w:webHidden/>
              </w:rPr>
              <w:t>5</w:t>
            </w:r>
            <w:r>
              <w:rPr>
                <w:noProof/>
                <w:webHidden/>
              </w:rPr>
              <w:fldChar w:fldCharType="end"/>
            </w:r>
          </w:hyperlink>
        </w:p>
        <w:p w14:paraId="12587F2F" w14:textId="322B0AAD" w:rsidR="00CB4BA1" w:rsidRDefault="00CB4BA1">
          <w:pPr>
            <w:pStyle w:val="TOC2"/>
            <w:tabs>
              <w:tab w:val="right" w:leader="dot" w:pos="10456"/>
            </w:tabs>
            <w:rPr>
              <w:rFonts w:eastAsiaTheme="minorEastAsia"/>
              <w:noProof/>
              <w:lang w:eastAsia="en-AU"/>
            </w:rPr>
          </w:pPr>
          <w:hyperlink w:anchor="_Toc483392939" w:history="1">
            <w:r w:rsidRPr="00893516">
              <w:rPr>
                <w:rStyle w:val="Hyperlink"/>
                <w:noProof/>
              </w:rPr>
              <w:t>1.6 Operations and Timing of data extracts</w:t>
            </w:r>
            <w:r>
              <w:rPr>
                <w:noProof/>
                <w:webHidden/>
              </w:rPr>
              <w:tab/>
            </w:r>
            <w:r>
              <w:rPr>
                <w:noProof/>
                <w:webHidden/>
              </w:rPr>
              <w:fldChar w:fldCharType="begin"/>
            </w:r>
            <w:r>
              <w:rPr>
                <w:noProof/>
                <w:webHidden/>
              </w:rPr>
              <w:instrText xml:space="preserve"> PAGEREF _Toc483392939 \h </w:instrText>
            </w:r>
            <w:r>
              <w:rPr>
                <w:noProof/>
                <w:webHidden/>
              </w:rPr>
            </w:r>
            <w:r>
              <w:rPr>
                <w:noProof/>
                <w:webHidden/>
              </w:rPr>
              <w:fldChar w:fldCharType="separate"/>
            </w:r>
            <w:r>
              <w:rPr>
                <w:noProof/>
                <w:webHidden/>
              </w:rPr>
              <w:t>5</w:t>
            </w:r>
            <w:r>
              <w:rPr>
                <w:noProof/>
                <w:webHidden/>
              </w:rPr>
              <w:fldChar w:fldCharType="end"/>
            </w:r>
          </w:hyperlink>
        </w:p>
        <w:p w14:paraId="6813EBD0" w14:textId="5B2CAB12" w:rsidR="00CB4BA1" w:rsidRDefault="00CB4BA1">
          <w:pPr>
            <w:pStyle w:val="TOC2"/>
            <w:tabs>
              <w:tab w:val="right" w:leader="dot" w:pos="10456"/>
            </w:tabs>
            <w:rPr>
              <w:rFonts w:eastAsiaTheme="minorEastAsia"/>
              <w:noProof/>
              <w:lang w:eastAsia="en-AU"/>
            </w:rPr>
          </w:pPr>
          <w:hyperlink w:anchor="_Toc483392940" w:history="1">
            <w:r w:rsidRPr="00893516">
              <w:rPr>
                <w:rStyle w:val="Hyperlink"/>
                <w:noProof/>
              </w:rPr>
              <w:t>1.7 Format of data extracts</w:t>
            </w:r>
            <w:r>
              <w:rPr>
                <w:noProof/>
                <w:webHidden/>
              </w:rPr>
              <w:tab/>
            </w:r>
            <w:r>
              <w:rPr>
                <w:noProof/>
                <w:webHidden/>
              </w:rPr>
              <w:fldChar w:fldCharType="begin"/>
            </w:r>
            <w:r>
              <w:rPr>
                <w:noProof/>
                <w:webHidden/>
              </w:rPr>
              <w:instrText xml:space="preserve"> PAGEREF _Toc483392940 \h </w:instrText>
            </w:r>
            <w:r>
              <w:rPr>
                <w:noProof/>
                <w:webHidden/>
              </w:rPr>
            </w:r>
            <w:r>
              <w:rPr>
                <w:noProof/>
                <w:webHidden/>
              </w:rPr>
              <w:fldChar w:fldCharType="separate"/>
            </w:r>
            <w:r>
              <w:rPr>
                <w:noProof/>
                <w:webHidden/>
              </w:rPr>
              <w:t>5</w:t>
            </w:r>
            <w:r>
              <w:rPr>
                <w:noProof/>
                <w:webHidden/>
              </w:rPr>
              <w:fldChar w:fldCharType="end"/>
            </w:r>
          </w:hyperlink>
        </w:p>
        <w:p w14:paraId="5F4A7E2D" w14:textId="3C700761" w:rsidR="00CB4BA1" w:rsidRDefault="00CB4BA1">
          <w:pPr>
            <w:pStyle w:val="TOC2"/>
            <w:tabs>
              <w:tab w:val="right" w:leader="dot" w:pos="10456"/>
            </w:tabs>
            <w:rPr>
              <w:rFonts w:eastAsiaTheme="minorEastAsia"/>
              <w:noProof/>
              <w:lang w:eastAsia="en-AU"/>
            </w:rPr>
          </w:pPr>
          <w:hyperlink w:anchor="_Toc483392941" w:history="1">
            <w:r w:rsidRPr="00893516">
              <w:rPr>
                <w:rStyle w:val="Hyperlink"/>
                <w:noProof/>
              </w:rPr>
              <w:t>1.8 Method of data extracts</w:t>
            </w:r>
            <w:r>
              <w:rPr>
                <w:noProof/>
                <w:webHidden/>
              </w:rPr>
              <w:tab/>
            </w:r>
            <w:r>
              <w:rPr>
                <w:noProof/>
                <w:webHidden/>
              </w:rPr>
              <w:fldChar w:fldCharType="begin"/>
            </w:r>
            <w:r>
              <w:rPr>
                <w:noProof/>
                <w:webHidden/>
              </w:rPr>
              <w:instrText xml:space="preserve"> PAGEREF _Toc483392941 \h </w:instrText>
            </w:r>
            <w:r>
              <w:rPr>
                <w:noProof/>
                <w:webHidden/>
              </w:rPr>
            </w:r>
            <w:r>
              <w:rPr>
                <w:noProof/>
                <w:webHidden/>
              </w:rPr>
              <w:fldChar w:fldCharType="separate"/>
            </w:r>
            <w:r>
              <w:rPr>
                <w:noProof/>
                <w:webHidden/>
              </w:rPr>
              <w:t>6</w:t>
            </w:r>
            <w:r>
              <w:rPr>
                <w:noProof/>
                <w:webHidden/>
              </w:rPr>
              <w:fldChar w:fldCharType="end"/>
            </w:r>
          </w:hyperlink>
        </w:p>
        <w:p w14:paraId="47D7689A" w14:textId="6F205E8D" w:rsidR="00CB4BA1" w:rsidRDefault="00CB4BA1">
          <w:pPr>
            <w:pStyle w:val="TOC1"/>
            <w:tabs>
              <w:tab w:val="left" w:pos="440"/>
              <w:tab w:val="right" w:leader="dot" w:pos="10456"/>
            </w:tabs>
            <w:rPr>
              <w:rFonts w:eastAsiaTheme="minorEastAsia"/>
              <w:noProof/>
              <w:lang w:eastAsia="en-AU"/>
            </w:rPr>
          </w:pPr>
          <w:hyperlink w:anchor="_Toc483392942" w:history="1">
            <w:r w:rsidRPr="00893516">
              <w:rPr>
                <w:rStyle w:val="Hyperlink"/>
                <w:noProof/>
              </w:rPr>
              <w:t>2.</w:t>
            </w:r>
            <w:r>
              <w:rPr>
                <w:rFonts w:eastAsiaTheme="minorEastAsia"/>
                <w:noProof/>
                <w:lang w:eastAsia="en-AU"/>
              </w:rPr>
              <w:tab/>
            </w:r>
            <w:r w:rsidRPr="00893516">
              <w:rPr>
                <w:rStyle w:val="Hyperlink"/>
                <w:noProof/>
              </w:rPr>
              <w:t>XML – SIF Objects representing the Data Set</w:t>
            </w:r>
            <w:r>
              <w:rPr>
                <w:noProof/>
                <w:webHidden/>
              </w:rPr>
              <w:tab/>
            </w:r>
            <w:r>
              <w:rPr>
                <w:noProof/>
                <w:webHidden/>
              </w:rPr>
              <w:fldChar w:fldCharType="begin"/>
            </w:r>
            <w:r>
              <w:rPr>
                <w:noProof/>
                <w:webHidden/>
              </w:rPr>
              <w:instrText xml:space="preserve"> PAGEREF _Toc483392942 \h </w:instrText>
            </w:r>
            <w:r>
              <w:rPr>
                <w:noProof/>
                <w:webHidden/>
              </w:rPr>
            </w:r>
            <w:r>
              <w:rPr>
                <w:noProof/>
                <w:webHidden/>
              </w:rPr>
              <w:fldChar w:fldCharType="separate"/>
            </w:r>
            <w:r>
              <w:rPr>
                <w:noProof/>
                <w:webHidden/>
              </w:rPr>
              <w:t>7</w:t>
            </w:r>
            <w:r>
              <w:rPr>
                <w:noProof/>
                <w:webHidden/>
              </w:rPr>
              <w:fldChar w:fldCharType="end"/>
            </w:r>
          </w:hyperlink>
        </w:p>
        <w:p w14:paraId="2DD4B722" w14:textId="78F51DE7" w:rsidR="00CB4BA1" w:rsidRDefault="00CB4BA1">
          <w:pPr>
            <w:pStyle w:val="TOC2"/>
            <w:tabs>
              <w:tab w:val="right" w:leader="dot" w:pos="10456"/>
            </w:tabs>
            <w:rPr>
              <w:rFonts w:eastAsiaTheme="minorEastAsia"/>
              <w:noProof/>
              <w:lang w:eastAsia="en-AU"/>
            </w:rPr>
          </w:pPr>
          <w:hyperlink w:anchor="_Toc483392943" w:history="1">
            <w:r w:rsidRPr="00893516">
              <w:rPr>
                <w:rStyle w:val="Hyperlink"/>
                <w:noProof/>
              </w:rPr>
              <w:t>2.1 Data scope</w:t>
            </w:r>
            <w:r>
              <w:rPr>
                <w:noProof/>
                <w:webHidden/>
              </w:rPr>
              <w:tab/>
            </w:r>
            <w:r>
              <w:rPr>
                <w:noProof/>
                <w:webHidden/>
              </w:rPr>
              <w:fldChar w:fldCharType="begin"/>
            </w:r>
            <w:r>
              <w:rPr>
                <w:noProof/>
                <w:webHidden/>
              </w:rPr>
              <w:instrText xml:space="preserve"> PAGEREF _Toc483392943 \h </w:instrText>
            </w:r>
            <w:r>
              <w:rPr>
                <w:noProof/>
                <w:webHidden/>
              </w:rPr>
            </w:r>
            <w:r>
              <w:rPr>
                <w:noProof/>
                <w:webHidden/>
              </w:rPr>
              <w:fldChar w:fldCharType="separate"/>
            </w:r>
            <w:r>
              <w:rPr>
                <w:noProof/>
                <w:webHidden/>
              </w:rPr>
              <w:t>10</w:t>
            </w:r>
            <w:r>
              <w:rPr>
                <w:noProof/>
                <w:webHidden/>
              </w:rPr>
              <w:fldChar w:fldCharType="end"/>
            </w:r>
          </w:hyperlink>
        </w:p>
        <w:p w14:paraId="54826F5D" w14:textId="0F042D0E" w:rsidR="00CB4BA1" w:rsidRDefault="00CB4BA1">
          <w:pPr>
            <w:pStyle w:val="TOC2"/>
            <w:tabs>
              <w:tab w:val="right" w:leader="dot" w:pos="10456"/>
            </w:tabs>
            <w:rPr>
              <w:rFonts w:eastAsiaTheme="minorEastAsia"/>
              <w:noProof/>
              <w:lang w:eastAsia="en-AU"/>
            </w:rPr>
          </w:pPr>
          <w:hyperlink w:anchor="_Toc483392944" w:history="1">
            <w:r w:rsidRPr="00893516">
              <w:rPr>
                <w:rStyle w:val="Hyperlink"/>
                <w:noProof/>
              </w:rPr>
              <w:t>2.2 Representation of events, tests, and domains</w:t>
            </w:r>
            <w:r>
              <w:rPr>
                <w:noProof/>
                <w:webHidden/>
              </w:rPr>
              <w:tab/>
            </w:r>
            <w:r>
              <w:rPr>
                <w:noProof/>
                <w:webHidden/>
              </w:rPr>
              <w:fldChar w:fldCharType="begin"/>
            </w:r>
            <w:r>
              <w:rPr>
                <w:noProof/>
                <w:webHidden/>
              </w:rPr>
              <w:instrText xml:space="preserve"> PAGEREF _Toc483392944 \h </w:instrText>
            </w:r>
            <w:r>
              <w:rPr>
                <w:noProof/>
                <w:webHidden/>
              </w:rPr>
            </w:r>
            <w:r>
              <w:rPr>
                <w:noProof/>
                <w:webHidden/>
              </w:rPr>
              <w:fldChar w:fldCharType="separate"/>
            </w:r>
            <w:r>
              <w:rPr>
                <w:noProof/>
                <w:webHidden/>
              </w:rPr>
              <w:t>10</w:t>
            </w:r>
            <w:r>
              <w:rPr>
                <w:noProof/>
                <w:webHidden/>
              </w:rPr>
              <w:fldChar w:fldCharType="end"/>
            </w:r>
          </w:hyperlink>
        </w:p>
        <w:p w14:paraId="2AF71EB9" w14:textId="0530CD57" w:rsidR="00CB4BA1" w:rsidRDefault="00CB4BA1">
          <w:pPr>
            <w:pStyle w:val="TOC2"/>
            <w:tabs>
              <w:tab w:val="right" w:leader="dot" w:pos="10456"/>
            </w:tabs>
            <w:rPr>
              <w:rFonts w:eastAsiaTheme="minorEastAsia"/>
              <w:noProof/>
              <w:lang w:eastAsia="en-AU"/>
            </w:rPr>
          </w:pPr>
          <w:hyperlink w:anchor="_Toc483392945" w:history="1">
            <w:r w:rsidRPr="00893516">
              <w:rPr>
                <w:rStyle w:val="Hyperlink"/>
                <w:noProof/>
              </w:rPr>
              <w:t>2.3 Cardinality of objects</w:t>
            </w:r>
            <w:r>
              <w:rPr>
                <w:noProof/>
                <w:webHidden/>
              </w:rPr>
              <w:tab/>
            </w:r>
            <w:r>
              <w:rPr>
                <w:noProof/>
                <w:webHidden/>
              </w:rPr>
              <w:fldChar w:fldCharType="begin"/>
            </w:r>
            <w:r>
              <w:rPr>
                <w:noProof/>
                <w:webHidden/>
              </w:rPr>
              <w:instrText xml:space="preserve"> PAGEREF _Toc483392945 \h </w:instrText>
            </w:r>
            <w:r>
              <w:rPr>
                <w:noProof/>
                <w:webHidden/>
              </w:rPr>
            </w:r>
            <w:r>
              <w:rPr>
                <w:noProof/>
                <w:webHidden/>
              </w:rPr>
              <w:fldChar w:fldCharType="separate"/>
            </w:r>
            <w:r>
              <w:rPr>
                <w:noProof/>
                <w:webHidden/>
              </w:rPr>
              <w:t>10</w:t>
            </w:r>
            <w:r>
              <w:rPr>
                <w:noProof/>
                <w:webHidden/>
              </w:rPr>
              <w:fldChar w:fldCharType="end"/>
            </w:r>
          </w:hyperlink>
        </w:p>
        <w:p w14:paraId="6562742C" w14:textId="6C9C6737" w:rsidR="00CB4BA1" w:rsidRDefault="00CB4BA1">
          <w:pPr>
            <w:pStyle w:val="TOC1"/>
            <w:tabs>
              <w:tab w:val="right" w:leader="dot" w:pos="10456"/>
            </w:tabs>
            <w:rPr>
              <w:rFonts w:eastAsiaTheme="minorEastAsia"/>
              <w:noProof/>
              <w:lang w:eastAsia="en-AU"/>
            </w:rPr>
          </w:pPr>
          <w:hyperlink w:anchor="_Toc483392946" w:history="1">
            <w:r w:rsidRPr="00893516">
              <w:rPr>
                <w:rStyle w:val="Hyperlink"/>
                <w:rFonts w:cs="Arial"/>
                <w:noProof/>
              </w:rPr>
              <w:t xml:space="preserve">3. </w:t>
            </w:r>
            <w:r w:rsidRPr="00893516">
              <w:rPr>
                <w:rStyle w:val="Hyperlink"/>
                <w:noProof/>
              </w:rPr>
              <w:t>Interface specifications</w:t>
            </w:r>
            <w:r>
              <w:rPr>
                <w:noProof/>
                <w:webHidden/>
              </w:rPr>
              <w:tab/>
            </w:r>
            <w:r>
              <w:rPr>
                <w:noProof/>
                <w:webHidden/>
              </w:rPr>
              <w:fldChar w:fldCharType="begin"/>
            </w:r>
            <w:r>
              <w:rPr>
                <w:noProof/>
                <w:webHidden/>
              </w:rPr>
              <w:instrText xml:space="preserve"> PAGEREF _Toc483392946 \h </w:instrText>
            </w:r>
            <w:r>
              <w:rPr>
                <w:noProof/>
                <w:webHidden/>
              </w:rPr>
            </w:r>
            <w:r>
              <w:rPr>
                <w:noProof/>
                <w:webHidden/>
              </w:rPr>
              <w:fldChar w:fldCharType="separate"/>
            </w:r>
            <w:r>
              <w:rPr>
                <w:noProof/>
                <w:webHidden/>
              </w:rPr>
              <w:t>12</w:t>
            </w:r>
            <w:r>
              <w:rPr>
                <w:noProof/>
                <w:webHidden/>
              </w:rPr>
              <w:fldChar w:fldCharType="end"/>
            </w:r>
          </w:hyperlink>
        </w:p>
        <w:p w14:paraId="0D0FBB71" w14:textId="1219E6C8" w:rsidR="00CB4BA1" w:rsidRDefault="00CB4BA1">
          <w:pPr>
            <w:pStyle w:val="TOC2"/>
            <w:tabs>
              <w:tab w:val="right" w:leader="dot" w:pos="10456"/>
            </w:tabs>
            <w:rPr>
              <w:rFonts w:eastAsiaTheme="minorEastAsia"/>
              <w:noProof/>
              <w:lang w:eastAsia="en-AU"/>
            </w:rPr>
          </w:pPr>
          <w:hyperlink w:anchor="_Toc483392947" w:history="1">
            <w:r w:rsidRPr="00893516">
              <w:rPr>
                <w:rStyle w:val="Hyperlink"/>
                <w:noProof/>
              </w:rPr>
              <w:t>3.1 Export Complete Results and Reporting Data for NAPLAN participants.</w:t>
            </w:r>
            <w:r>
              <w:rPr>
                <w:noProof/>
                <w:webHidden/>
              </w:rPr>
              <w:tab/>
            </w:r>
            <w:r>
              <w:rPr>
                <w:noProof/>
                <w:webHidden/>
              </w:rPr>
              <w:fldChar w:fldCharType="begin"/>
            </w:r>
            <w:r>
              <w:rPr>
                <w:noProof/>
                <w:webHidden/>
              </w:rPr>
              <w:instrText xml:space="preserve"> PAGEREF _Toc483392947 \h </w:instrText>
            </w:r>
            <w:r>
              <w:rPr>
                <w:noProof/>
                <w:webHidden/>
              </w:rPr>
            </w:r>
            <w:r>
              <w:rPr>
                <w:noProof/>
                <w:webHidden/>
              </w:rPr>
              <w:fldChar w:fldCharType="separate"/>
            </w:r>
            <w:r>
              <w:rPr>
                <w:noProof/>
                <w:webHidden/>
              </w:rPr>
              <w:t>12</w:t>
            </w:r>
            <w:r>
              <w:rPr>
                <w:noProof/>
                <w:webHidden/>
              </w:rPr>
              <w:fldChar w:fldCharType="end"/>
            </w:r>
          </w:hyperlink>
        </w:p>
        <w:p w14:paraId="2F969067" w14:textId="514E6280" w:rsidR="00CB4BA1" w:rsidRDefault="00CB4BA1">
          <w:pPr>
            <w:pStyle w:val="TOC1"/>
            <w:tabs>
              <w:tab w:val="left" w:pos="440"/>
              <w:tab w:val="right" w:leader="dot" w:pos="10456"/>
            </w:tabs>
            <w:rPr>
              <w:rFonts w:eastAsiaTheme="minorEastAsia"/>
              <w:noProof/>
              <w:lang w:eastAsia="en-AU"/>
            </w:rPr>
          </w:pPr>
          <w:hyperlink w:anchor="_Toc483392948" w:history="1">
            <w:r w:rsidRPr="00893516">
              <w:rPr>
                <w:rStyle w:val="Hyperlink"/>
                <w:noProof/>
              </w:rPr>
              <w:t>3.</w:t>
            </w:r>
            <w:r>
              <w:rPr>
                <w:rFonts w:eastAsiaTheme="minorEastAsia"/>
                <w:noProof/>
                <w:lang w:eastAsia="en-AU"/>
              </w:rPr>
              <w:tab/>
            </w:r>
            <w:r w:rsidRPr="00893516">
              <w:rPr>
                <w:rStyle w:val="Hyperlink"/>
                <w:noProof/>
              </w:rPr>
              <w:t>Data Validation</w:t>
            </w:r>
            <w:r>
              <w:rPr>
                <w:noProof/>
                <w:webHidden/>
              </w:rPr>
              <w:tab/>
            </w:r>
            <w:r>
              <w:rPr>
                <w:noProof/>
                <w:webHidden/>
              </w:rPr>
              <w:fldChar w:fldCharType="begin"/>
            </w:r>
            <w:r>
              <w:rPr>
                <w:noProof/>
                <w:webHidden/>
              </w:rPr>
              <w:instrText xml:space="preserve"> PAGEREF _Toc483392948 \h </w:instrText>
            </w:r>
            <w:r>
              <w:rPr>
                <w:noProof/>
                <w:webHidden/>
              </w:rPr>
            </w:r>
            <w:r>
              <w:rPr>
                <w:noProof/>
                <w:webHidden/>
              </w:rPr>
              <w:fldChar w:fldCharType="separate"/>
            </w:r>
            <w:r>
              <w:rPr>
                <w:noProof/>
                <w:webHidden/>
              </w:rPr>
              <w:t>12</w:t>
            </w:r>
            <w:r>
              <w:rPr>
                <w:noProof/>
                <w:webHidden/>
              </w:rPr>
              <w:fldChar w:fldCharType="end"/>
            </w:r>
          </w:hyperlink>
        </w:p>
        <w:p w14:paraId="3E2E9BA8" w14:textId="10509B69" w:rsidR="00CB4BA1" w:rsidRDefault="00CB4BA1">
          <w:pPr>
            <w:pStyle w:val="TOC2"/>
            <w:tabs>
              <w:tab w:val="left" w:pos="880"/>
              <w:tab w:val="right" w:leader="dot" w:pos="10456"/>
            </w:tabs>
            <w:rPr>
              <w:rFonts w:eastAsiaTheme="minorEastAsia"/>
              <w:noProof/>
              <w:lang w:eastAsia="en-AU"/>
            </w:rPr>
          </w:pPr>
          <w:hyperlink w:anchor="_Toc483392949" w:history="1">
            <w:r w:rsidRPr="00893516">
              <w:rPr>
                <w:rStyle w:val="Hyperlink"/>
                <w:noProof/>
              </w:rPr>
              <w:t>3.1</w:t>
            </w:r>
            <w:r>
              <w:rPr>
                <w:rFonts w:eastAsiaTheme="minorEastAsia"/>
                <w:noProof/>
                <w:lang w:eastAsia="en-AU"/>
              </w:rPr>
              <w:tab/>
            </w:r>
            <w:r w:rsidRPr="00893516">
              <w:rPr>
                <w:rStyle w:val="Hyperlink"/>
                <w:noProof/>
              </w:rPr>
              <w:t>Test Data for Export</w:t>
            </w:r>
            <w:r>
              <w:rPr>
                <w:noProof/>
                <w:webHidden/>
              </w:rPr>
              <w:tab/>
            </w:r>
            <w:r>
              <w:rPr>
                <w:noProof/>
                <w:webHidden/>
              </w:rPr>
              <w:fldChar w:fldCharType="begin"/>
            </w:r>
            <w:r>
              <w:rPr>
                <w:noProof/>
                <w:webHidden/>
              </w:rPr>
              <w:instrText xml:space="preserve"> PAGEREF _Toc483392949 \h </w:instrText>
            </w:r>
            <w:r>
              <w:rPr>
                <w:noProof/>
                <w:webHidden/>
              </w:rPr>
            </w:r>
            <w:r>
              <w:rPr>
                <w:noProof/>
                <w:webHidden/>
              </w:rPr>
              <w:fldChar w:fldCharType="separate"/>
            </w:r>
            <w:r>
              <w:rPr>
                <w:noProof/>
                <w:webHidden/>
              </w:rPr>
              <w:t>12</w:t>
            </w:r>
            <w:r>
              <w:rPr>
                <w:noProof/>
                <w:webHidden/>
              </w:rPr>
              <w:fldChar w:fldCharType="end"/>
            </w:r>
          </w:hyperlink>
        </w:p>
        <w:p w14:paraId="1D164683" w14:textId="5705F8F1" w:rsidR="00CB4BA1" w:rsidRDefault="00CB4BA1">
          <w:pPr>
            <w:pStyle w:val="TOC1"/>
            <w:tabs>
              <w:tab w:val="left" w:pos="440"/>
              <w:tab w:val="right" w:leader="dot" w:pos="10456"/>
            </w:tabs>
            <w:rPr>
              <w:rFonts w:eastAsiaTheme="minorEastAsia"/>
              <w:noProof/>
              <w:lang w:eastAsia="en-AU"/>
            </w:rPr>
          </w:pPr>
          <w:hyperlink w:anchor="_Toc483392950" w:history="1">
            <w:r w:rsidRPr="00893516">
              <w:rPr>
                <w:rStyle w:val="Hyperlink"/>
                <w:noProof/>
              </w:rPr>
              <w:t>4.</w:t>
            </w:r>
            <w:r>
              <w:rPr>
                <w:rFonts w:eastAsiaTheme="minorEastAsia"/>
                <w:noProof/>
                <w:lang w:eastAsia="en-AU"/>
              </w:rPr>
              <w:tab/>
            </w:r>
            <w:r w:rsidRPr="00893516">
              <w:rPr>
                <w:rStyle w:val="Hyperlink"/>
                <w:noProof/>
              </w:rPr>
              <w:t>Data Transport</w:t>
            </w:r>
            <w:r>
              <w:rPr>
                <w:noProof/>
                <w:webHidden/>
              </w:rPr>
              <w:tab/>
            </w:r>
            <w:r>
              <w:rPr>
                <w:noProof/>
                <w:webHidden/>
              </w:rPr>
              <w:fldChar w:fldCharType="begin"/>
            </w:r>
            <w:r>
              <w:rPr>
                <w:noProof/>
                <w:webHidden/>
              </w:rPr>
              <w:instrText xml:space="preserve"> PAGEREF _Toc483392950 \h </w:instrText>
            </w:r>
            <w:r>
              <w:rPr>
                <w:noProof/>
                <w:webHidden/>
              </w:rPr>
            </w:r>
            <w:r>
              <w:rPr>
                <w:noProof/>
                <w:webHidden/>
              </w:rPr>
              <w:fldChar w:fldCharType="separate"/>
            </w:r>
            <w:r>
              <w:rPr>
                <w:noProof/>
                <w:webHidden/>
              </w:rPr>
              <w:t>13</w:t>
            </w:r>
            <w:r>
              <w:rPr>
                <w:noProof/>
                <w:webHidden/>
              </w:rPr>
              <w:fldChar w:fldCharType="end"/>
            </w:r>
          </w:hyperlink>
        </w:p>
        <w:p w14:paraId="7A9BD831" w14:textId="40D807E3" w:rsidR="00CB4BA1" w:rsidRDefault="00CB4BA1">
          <w:pPr>
            <w:pStyle w:val="TOC1"/>
            <w:tabs>
              <w:tab w:val="left" w:pos="440"/>
              <w:tab w:val="right" w:leader="dot" w:pos="10456"/>
            </w:tabs>
            <w:rPr>
              <w:rFonts w:eastAsiaTheme="minorEastAsia"/>
              <w:noProof/>
              <w:lang w:eastAsia="en-AU"/>
            </w:rPr>
          </w:pPr>
          <w:hyperlink w:anchor="_Toc483392951" w:history="1">
            <w:r w:rsidRPr="00893516">
              <w:rPr>
                <w:rStyle w:val="Hyperlink"/>
                <w:noProof/>
              </w:rPr>
              <w:t>5.</w:t>
            </w:r>
            <w:r>
              <w:rPr>
                <w:rFonts w:eastAsiaTheme="minorEastAsia"/>
                <w:noProof/>
                <w:lang w:eastAsia="en-AU"/>
              </w:rPr>
              <w:tab/>
            </w:r>
            <w:r w:rsidRPr="00893516">
              <w:rPr>
                <w:rStyle w:val="Hyperlink"/>
                <w:noProof/>
              </w:rPr>
              <w:t>Results and Reporting Data Set – Specifications</w:t>
            </w:r>
            <w:r>
              <w:rPr>
                <w:noProof/>
                <w:webHidden/>
              </w:rPr>
              <w:tab/>
            </w:r>
            <w:r>
              <w:rPr>
                <w:noProof/>
                <w:webHidden/>
              </w:rPr>
              <w:fldChar w:fldCharType="begin"/>
            </w:r>
            <w:r>
              <w:rPr>
                <w:noProof/>
                <w:webHidden/>
              </w:rPr>
              <w:instrText xml:space="preserve"> PAGEREF _Toc483392951 \h </w:instrText>
            </w:r>
            <w:r>
              <w:rPr>
                <w:noProof/>
                <w:webHidden/>
              </w:rPr>
            </w:r>
            <w:r>
              <w:rPr>
                <w:noProof/>
                <w:webHidden/>
              </w:rPr>
              <w:fldChar w:fldCharType="separate"/>
            </w:r>
            <w:r>
              <w:rPr>
                <w:noProof/>
                <w:webHidden/>
              </w:rPr>
              <w:t>14</w:t>
            </w:r>
            <w:r>
              <w:rPr>
                <w:noProof/>
                <w:webHidden/>
              </w:rPr>
              <w:fldChar w:fldCharType="end"/>
            </w:r>
          </w:hyperlink>
        </w:p>
        <w:p w14:paraId="47C1D061" w14:textId="7D54EBD1" w:rsidR="00CB4BA1" w:rsidRDefault="00CB4BA1">
          <w:pPr>
            <w:pStyle w:val="TOC2"/>
            <w:tabs>
              <w:tab w:val="left" w:pos="880"/>
              <w:tab w:val="right" w:leader="dot" w:pos="10456"/>
            </w:tabs>
            <w:rPr>
              <w:rFonts w:eastAsiaTheme="minorEastAsia"/>
              <w:noProof/>
              <w:lang w:eastAsia="en-AU"/>
            </w:rPr>
          </w:pPr>
          <w:hyperlink w:anchor="_Toc483392952" w:history="1">
            <w:r w:rsidRPr="00893516">
              <w:rPr>
                <w:rStyle w:val="Hyperlink"/>
                <w:noProof/>
              </w:rPr>
              <w:t>5.1</w:t>
            </w:r>
            <w:r>
              <w:rPr>
                <w:rFonts w:eastAsiaTheme="minorEastAsia"/>
                <w:noProof/>
                <w:lang w:eastAsia="en-AU"/>
              </w:rPr>
              <w:tab/>
            </w:r>
            <w:r w:rsidRPr="00893516">
              <w:rPr>
                <w:rStyle w:val="Hyperlink"/>
                <w:noProof/>
              </w:rPr>
              <w:t>Student Results Export File/s– XML:</w:t>
            </w:r>
            <w:r>
              <w:rPr>
                <w:noProof/>
                <w:webHidden/>
              </w:rPr>
              <w:tab/>
            </w:r>
            <w:r>
              <w:rPr>
                <w:noProof/>
                <w:webHidden/>
              </w:rPr>
              <w:fldChar w:fldCharType="begin"/>
            </w:r>
            <w:r>
              <w:rPr>
                <w:noProof/>
                <w:webHidden/>
              </w:rPr>
              <w:instrText xml:space="preserve"> PAGEREF _Toc483392952 \h </w:instrText>
            </w:r>
            <w:r>
              <w:rPr>
                <w:noProof/>
                <w:webHidden/>
              </w:rPr>
            </w:r>
            <w:r>
              <w:rPr>
                <w:noProof/>
                <w:webHidden/>
              </w:rPr>
              <w:fldChar w:fldCharType="separate"/>
            </w:r>
            <w:r>
              <w:rPr>
                <w:noProof/>
                <w:webHidden/>
              </w:rPr>
              <w:t>14</w:t>
            </w:r>
            <w:r>
              <w:rPr>
                <w:noProof/>
                <w:webHidden/>
              </w:rPr>
              <w:fldChar w:fldCharType="end"/>
            </w:r>
          </w:hyperlink>
        </w:p>
        <w:p w14:paraId="7163E763" w14:textId="099AD32B" w:rsidR="00CB4BA1" w:rsidRDefault="00CB4BA1">
          <w:pPr>
            <w:pStyle w:val="TOC2"/>
            <w:tabs>
              <w:tab w:val="left" w:pos="880"/>
              <w:tab w:val="right" w:leader="dot" w:pos="10456"/>
            </w:tabs>
            <w:rPr>
              <w:rFonts w:eastAsiaTheme="minorEastAsia"/>
              <w:noProof/>
              <w:lang w:eastAsia="en-AU"/>
            </w:rPr>
          </w:pPr>
          <w:hyperlink w:anchor="_Toc483392953" w:history="1">
            <w:r w:rsidRPr="00893516">
              <w:rPr>
                <w:rStyle w:val="Hyperlink"/>
                <w:noProof/>
              </w:rPr>
              <w:t>5.2</w:t>
            </w:r>
            <w:r>
              <w:rPr>
                <w:rFonts w:eastAsiaTheme="minorEastAsia"/>
                <w:noProof/>
                <w:lang w:eastAsia="en-AU"/>
              </w:rPr>
              <w:tab/>
            </w:r>
            <w:r w:rsidRPr="00893516">
              <w:rPr>
                <w:rStyle w:val="Hyperlink"/>
                <w:noProof/>
              </w:rPr>
              <w:t>Other resources:</w:t>
            </w:r>
            <w:r>
              <w:rPr>
                <w:noProof/>
                <w:webHidden/>
              </w:rPr>
              <w:tab/>
            </w:r>
            <w:r>
              <w:rPr>
                <w:noProof/>
                <w:webHidden/>
              </w:rPr>
              <w:fldChar w:fldCharType="begin"/>
            </w:r>
            <w:r>
              <w:rPr>
                <w:noProof/>
                <w:webHidden/>
              </w:rPr>
              <w:instrText xml:space="preserve"> PAGEREF _Toc483392953 \h </w:instrText>
            </w:r>
            <w:r>
              <w:rPr>
                <w:noProof/>
                <w:webHidden/>
              </w:rPr>
            </w:r>
            <w:r>
              <w:rPr>
                <w:noProof/>
                <w:webHidden/>
              </w:rPr>
              <w:fldChar w:fldCharType="separate"/>
            </w:r>
            <w:r>
              <w:rPr>
                <w:noProof/>
                <w:webHidden/>
              </w:rPr>
              <w:t>14</w:t>
            </w:r>
            <w:r>
              <w:rPr>
                <w:noProof/>
                <w:webHidden/>
              </w:rPr>
              <w:fldChar w:fldCharType="end"/>
            </w:r>
          </w:hyperlink>
        </w:p>
        <w:p w14:paraId="273D10E4" w14:textId="07A522E3" w:rsidR="001C123B" w:rsidRDefault="001C123B">
          <w:r>
            <w:rPr>
              <w:b/>
              <w:bCs/>
              <w:noProof/>
            </w:rPr>
            <w:fldChar w:fldCharType="end"/>
          </w:r>
        </w:p>
      </w:sdtContent>
    </w:sdt>
    <w:p w14:paraId="5B94A7B6" w14:textId="77777777" w:rsidR="00696DD7" w:rsidRDefault="00696DD7">
      <w:pPr>
        <w:rPr>
          <w:rFonts w:asciiTheme="majorHAnsi" w:eastAsiaTheme="majorEastAsia" w:hAnsiTheme="majorHAnsi" w:cstheme="majorBidi"/>
          <w:color w:val="2E74B5" w:themeColor="accent1" w:themeShade="BF"/>
          <w:sz w:val="32"/>
          <w:szCs w:val="32"/>
        </w:rPr>
      </w:pPr>
      <w:r>
        <w:br w:type="page"/>
      </w:r>
    </w:p>
    <w:p w14:paraId="7A729732" w14:textId="30EEFE0B" w:rsidR="00AB0692" w:rsidRDefault="00CA08B9" w:rsidP="00CA08B9">
      <w:pPr>
        <w:pStyle w:val="Heading1"/>
      </w:pPr>
      <w:bookmarkStart w:id="37" w:name="_Toc483392932"/>
      <w:r>
        <w:lastRenderedPageBreak/>
        <w:t>Version Control</w:t>
      </w:r>
      <w:bookmarkEnd w:id="37"/>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956"/>
        <w:gridCol w:w="1278"/>
        <w:gridCol w:w="2397"/>
        <w:gridCol w:w="5825"/>
      </w:tblGrid>
      <w:tr w:rsidR="00AB0692" w:rsidRPr="00471C21" w14:paraId="05475115" w14:textId="0325BE32" w:rsidTr="00A31618">
        <w:trPr>
          <w:trHeight w:val="289"/>
        </w:trPr>
        <w:tc>
          <w:tcPr>
            <w:tcW w:w="10682" w:type="dxa"/>
            <w:gridSpan w:val="4"/>
            <w:tcBorders>
              <w:top w:val="single" w:sz="4" w:space="0" w:color="054196"/>
              <w:left w:val="single" w:sz="4" w:space="0" w:color="054196"/>
              <w:bottom w:val="single" w:sz="4" w:space="0" w:color="054196"/>
              <w:right w:val="single" w:sz="4" w:space="0" w:color="054196"/>
            </w:tcBorders>
            <w:shd w:val="clear" w:color="auto" w:fill="054196"/>
            <w:hideMark/>
          </w:tcPr>
          <w:p w14:paraId="59FE30E5" w14:textId="7469D0B8" w:rsidR="00AB0692" w:rsidRPr="00471C21" w:rsidRDefault="00884BCB" w:rsidP="00AB0692">
            <w:pPr>
              <w:pStyle w:val="Table-ColumnHeading"/>
              <w:rPr>
                <w:rFonts w:asciiTheme="minorHAnsi" w:hAnsiTheme="minorHAnsi"/>
              </w:rPr>
            </w:pPr>
            <w:r>
              <w:rPr>
                <w:rFonts w:asciiTheme="minorHAnsi" w:hAnsiTheme="minorHAnsi"/>
              </w:rPr>
              <w:t xml:space="preserve">Results and Reporting </w:t>
            </w:r>
            <w:r w:rsidR="00AB0692" w:rsidRPr="00654CDC">
              <w:rPr>
                <w:rFonts w:asciiTheme="minorHAnsi" w:hAnsiTheme="minorHAnsi"/>
              </w:rPr>
              <w:t>Data Set Specification Document Version Control</w:t>
            </w:r>
          </w:p>
        </w:tc>
      </w:tr>
      <w:tr w:rsidR="00AB0692" w:rsidRPr="00471C21" w14:paraId="17868DCA" w14:textId="77777777" w:rsidTr="00DA194D">
        <w:trPr>
          <w:trHeight w:val="289"/>
        </w:trPr>
        <w:tc>
          <w:tcPr>
            <w:tcW w:w="959" w:type="dxa"/>
            <w:tcBorders>
              <w:top w:val="single" w:sz="4" w:space="0" w:color="054196"/>
              <w:left w:val="single" w:sz="4" w:space="0" w:color="054196"/>
              <w:bottom w:val="single" w:sz="4" w:space="0" w:color="054196"/>
              <w:right w:val="single" w:sz="4" w:space="0" w:color="054196"/>
            </w:tcBorders>
            <w:shd w:val="clear" w:color="auto" w:fill="054196"/>
          </w:tcPr>
          <w:p w14:paraId="7B626D5C" w14:textId="1095D40A" w:rsidR="00AB0692" w:rsidRPr="00471C21" w:rsidRDefault="00AB0692" w:rsidP="00AB0692">
            <w:pPr>
              <w:pStyle w:val="Table-ColumnHeading"/>
              <w:rPr>
                <w:rFonts w:asciiTheme="minorHAnsi" w:hAnsiTheme="minorHAnsi"/>
              </w:rPr>
            </w:pPr>
            <w:r w:rsidRPr="00654CDC">
              <w:rPr>
                <w:rFonts w:asciiTheme="minorHAnsi" w:hAnsiTheme="minorHAnsi"/>
              </w:rPr>
              <w:t>Version</w:t>
            </w:r>
          </w:p>
        </w:tc>
        <w:tc>
          <w:tcPr>
            <w:tcW w:w="1278" w:type="dxa"/>
            <w:tcBorders>
              <w:top w:val="single" w:sz="4" w:space="0" w:color="054196"/>
              <w:left w:val="single" w:sz="4" w:space="0" w:color="054196"/>
              <w:bottom w:val="single" w:sz="4" w:space="0" w:color="054196"/>
              <w:right w:val="single" w:sz="4" w:space="0" w:color="054196"/>
            </w:tcBorders>
            <w:shd w:val="clear" w:color="auto" w:fill="054196"/>
          </w:tcPr>
          <w:p w14:paraId="0A0A6CAB" w14:textId="5EF442DF" w:rsidR="00AB0692" w:rsidRPr="00471C21" w:rsidRDefault="00AB0692" w:rsidP="00AB0692">
            <w:pPr>
              <w:pStyle w:val="Table-ColumnHeading"/>
              <w:rPr>
                <w:rFonts w:asciiTheme="minorHAnsi" w:hAnsiTheme="minorHAnsi"/>
              </w:rPr>
            </w:pPr>
            <w:r w:rsidRPr="00654CDC">
              <w:rPr>
                <w:rFonts w:asciiTheme="minorHAnsi" w:hAnsiTheme="minorHAnsi"/>
              </w:rPr>
              <w:t>Date:</w:t>
            </w:r>
          </w:p>
        </w:tc>
        <w:tc>
          <w:tcPr>
            <w:tcW w:w="2407" w:type="dxa"/>
            <w:tcBorders>
              <w:top w:val="single" w:sz="4" w:space="0" w:color="054196"/>
              <w:left w:val="single" w:sz="4" w:space="0" w:color="054196"/>
              <w:bottom w:val="single" w:sz="4" w:space="0" w:color="054196"/>
              <w:right w:val="single" w:sz="4" w:space="0" w:color="054196"/>
            </w:tcBorders>
            <w:shd w:val="clear" w:color="auto" w:fill="054196"/>
          </w:tcPr>
          <w:p w14:paraId="4CF7948B" w14:textId="5BB64A8A" w:rsidR="00AB0692" w:rsidRPr="00471C21" w:rsidRDefault="00AB0692" w:rsidP="00AB0692">
            <w:pPr>
              <w:pStyle w:val="Table-ColumnHeading"/>
              <w:rPr>
                <w:rFonts w:asciiTheme="minorHAnsi" w:hAnsiTheme="minorHAnsi"/>
              </w:rPr>
            </w:pPr>
            <w:r w:rsidRPr="00654CDC">
              <w:rPr>
                <w:rFonts w:asciiTheme="minorHAnsi" w:hAnsiTheme="minorHAnsi"/>
              </w:rPr>
              <w:t>Author/Organization:</w:t>
            </w:r>
          </w:p>
        </w:tc>
        <w:tc>
          <w:tcPr>
            <w:tcW w:w="6038" w:type="dxa"/>
            <w:tcBorders>
              <w:top w:val="single" w:sz="4" w:space="0" w:color="054196"/>
              <w:left w:val="single" w:sz="4" w:space="0" w:color="054196"/>
              <w:bottom w:val="single" w:sz="4" w:space="0" w:color="054196"/>
              <w:right w:val="single" w:sz="4" w:space="0" w:color="054196"/>
            </w:tcBorders>
            <w:shd w:val="clear" w:color="auto" w:fill="054196"/>
          </w:tcPr>
          <w:p w14:paraId="510A69B8" w14:textId="7B566EB0" w:rsidR="00AB0692" w:rsidRPr="00471C21" w:rsidRDefault="00AB0692" w:rsidP="00AB0692">
            <w:pPr>
              <w:pStyle w:val="Table-ColumnHeading"/>
              <w:rPr>
                <w:rFonts w:asciiTheme="minorHAnsi" w:hAnsiTheme="minorHAnsi"/>
              </w:rPr>
            </w:pPr>
            <w:r w:rsidRPr="00654CDC">
              <w:rPr>
                <w:rFonts w:asciiTheme="minorHAnsi" w:hAnsiTheme="minorHAnsi"/>
              </w:rPr>
              <w:t>Comments</w:t>
            </w:r>
          </w:p>
        </w:tc>
      </w:tr>
      <w:tr w:rsidR="00AB0692" w:rsidRPr="00471C21" w14:paraId="7F05EB29" w14:textId="07A6ABE5" w:rsidTr="00DA194D">
        <w:tc>
          <w:tcPr>
            <w:tcW w:w="959" w:type="dxa"/>
            <w:tcBorders>
              <w:top w:val="single" w:sz="4" w:space="0" w:color="054196"/>
              <w:left w:val="single" w:sz="4" w:space="0" w:color="054196"/>
              <w:bottom w:val="single" w:sz="4" w:space="0" w:color="054196"/>
              <w:right w:val="single" w:sz="4" w:space="0" w:color="054196"/>
            </w:tcBorders>
            <w:shd w:val="clear" w:color="auto" w:fill="E9F0F7"/>
            <w:hideMark/>
          </w:tcPr>
          <w:p w14:paraId="1BFE4090" w14:textId="31C151DF" w:rsidR="00AB0692" w:rsidRPr="00471C21" w:rsidRDefault="00884BCB" w:rsidP="00AB0692">
            <w:pPr>
              <w:spacing w:after="0" w:line="245" w:lineRule="atLeast"/>
              <w:rPr>
                <w:rFonts w:cs="Arial"/>
              </w:rPr>
            </w:pPr>
            <w:r>
              <w:rPr>
                <w:rFonts w:cs="Arial"/>
              </w:rPr>
              <w:t>V0.1</w:t>
            </w:r>
          </w:p>
        </w:tc>
        <w:tc>
          <w:tcPr>
            <w:tcW w:w="1278" w:type="dxa"/>
            <w:tcBorders>
              <w:top w:val="single" w:sz="4" w:space="0" w:color="054196"/>
              <w:left w:val="single" w:sz="4" w:space="0" w:color="054196"/>
              <w:bottom w:val="single" w:sz="4" w:space="0" w:color="054196"/>
              <w:right w:val="single" w:sz="4" w:space="0" w:color="054196"/>
            </w:tcBorders>
          </w:tcPr>
          <w:p w14:paraId="03FF950E" w14:textId="24172A53" w:rsidR="00AB0692" w:rsidRPr="00471C21" w:rsidRDefault="00BD4D59" w:rsidP="00AB0692">
            <w:pPr>
              <w:spacing w:after="0" w:line="245" w:lineRule="atLeast"/>
              <w:rPr>
                <w:rFonts w:cs="Arial"/>
              </w:rPr>
            </w:pPr>
            <w:r>
              <w:rPr>
                <w:rFonts w:cs="Arial"/>
              </w:rPr>
              <w:t>31</w:t>
            </w:r>
            <w:r w:rsidR="00884BCB">
              <w:rPr>
                <w:rFonts w:cs="Arial"/>
              </w:rPr>
              <w:t>/8/2016</w:t>
            </w:r>
          </w:p>
        </w:tc>
        <w:tc>
          <w:tcPr>
            <w:tcW w:w="2407" w:type="dxa"/>
            <w:tcBorders>
              <w:top w:val="single" w:sz="4" w:space="0" w:color="054196"/>
              <w:left w:val="single" w:sz="4" w:space="0" w:color="054196"/>
              <w:bottom w:val="single" w:sz="4" w:space="0" w:color="054196"/>
              <w:right w:val="single" w:sz="4" w:space="0" w:color="054196"/>
            </w:tcBorders>
          </w:tcPr>
          <w:p w14:paraId="776AC28F" w14:textId="74A7CECA" w:rsidR="00AB0692" w:rsidRPr="00471C21" w:rsidRDefault="00AB0692" w:rsidP="00BD4D59">
            <w:pPr>
              <w:spacing w:after="0" w:line="245" w:lineRule="atLeast"/>
              <w:rPr>
                <w:rFonts w:cs="Arial"/>
              </w:rPr>
            </w:pPr>
            <w:r w:rsidRPr="00654CDC">
              <w:rPr>
                <w:rFonts w:cs="Arial"/>
              </w:rPr>
              <w:t>Linda Marshall</w:t>
            </w:r>
            <w:r w:rsidR="00DA194D">
              <w:rPr>
                <w:rFonts w:cs="Arial"/>
              </w:rPr>
              <w:t xml:space="preserve"> and Anthony Yareme</w:t>
            </w:r>
            <w:r w:rsidR="00BD4D59">
              <w:rPr>
                <w:rFonts w:cs="Arial"/>
              </w:rPr>
              <w:t>n</w:t>
            </w:r>
            <w:r w:rsidR="00DA194D">
              <w:rPr>
                <w:rFonts w:cs="Arial"/>
              </w:rPr>
              <w:t xml:space="preserve">ko </w:t>
            </w:r>
            <w:r w:rsidRPr="00654CDC">
              <w:rPr>
                <w:rFonts w:cs="Arial"/>
              </w:rPr>
              <w:t>/NSIP</w:t>
            </w:r>
          </w:p>
        </w:tc>
        <w:tc>
          <w:tcPr>
            <w:tcW w:w="6038" w:type="dxa"/>
            <w:tcBorders>
              <w:top w:val="single" w:sz="4" w:space="0" w:color="054196"/>
              <w:left w:val="single" w:sz="4" w:space="0" w:color="054196"/>
              <w:bottom w:val="single" w:sz="4" w:space="0" w:color="054196"/>
              <w:right w:val="single" w:sz="4" w:space="0" w:color="054196"/>
            </w:tcBorders>
          </w:tcPr>
          <w:p w14:paraId="201D2D7C" w14:textId="340BC20E" w:rsidR="00AB0692" w:rsidRPr="00471C21" w:rsidRDefault="00884BCB" w:rsidP="00AB0692">
            <w:pPr>
              <w:spacing w:after="0" w:line="245" w:lineRule="atLeast"/>
              <w:rPr>
                <w:rFonts w:cs="Arial"/>
              </w:rPr>
            </w:pPr>
            <w:r>
              <w:rPr>
                <w:rFonts w:cs="Arial"/>
              </w:rPr>
              <w:t>Initial Draft</w:t>
            </w:r>
          </w:p>
        </w:tc>
      </w:tr>
      <w:tr w:rsidR="00CA4DAD" w:rsidRPr="00471C21" w14:paraId="06DAEC39" w14:textId="77777777" w:rsidTr="00DA194D">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58252ADF" w14:textId="17A4EB93" w:rsidR="00CA4DAD" w:rsidRDefault="00CA4DAD" w:rsidP="00AB0692">
            <w:pPr>
              <w:spacing w:after="0" w:line="245" w:lineRule="atLeast"/>
              <w:rPr>
                <w:rFonts w:cs="Arial"/>
              </w:rPr>
            </w:pPr>
            <w:r>
              <w:rPr>
                <w:rFonts w:cs="Arial"/>
              </w:rPr>
              <w:t>V0.2</w:t>
            </w:r>
          </w:p>
        </w:tc>
        <w:tc>
          <w:tcPr>
            <w:tcW w:w="1278" w:type="dxa"/>
            <w:tcBorders>
              <w:top w:val="single" w:sz="4" w:space="0" w:color="054196"/>
              <w:left w:val="single" w:sz="4" w:space="0" w:color="054196"/>
              <w:bottom w:val="single" w:sz="4" w:space="0" w:color="054196"/>
              <w:right w:val="single" w:sz="4" w:space="0" w:color="054196"/>
            </w:tcBorders>
          </w:tcPr>
          <w:p w14:paraId="24EA8055" w14:textId="2CEE27F7" w:rsidR="00CA4DAD" w:rsidRDefault="00CA4DAD" w:rsidP="00AB0692">
            <w:pPr>
              <w:spacing w:after="0" w:line="245" w:lineRule="atLeast"/>
              <w:rPr>
                <w:rFonts w:cs="Arial"/>
              </w:rPr>
            </w:pPr>
            <w:r>
              <w:rPr>
                <w:rFonts w:cs="Arial"/>
              </w:rPr>
              <w:t>2/9/2016</w:t>
            </w:r>
          </w:p>
        </w:tc>
        <w:tc>
          <w:tcPr>
            <w:tcW w:w="2407" w:type="dxa"/>
            <w:tcBorders>
              <w:top w:val="single" w:sz="4" w:space="0" w:color="054196"/>
              <w:left w:val="single" w:sz="4" w:space="0" w:color="054196"/>
              <w:bottom w:val="single" w:sz="4" w:space="0" w:color="054196"/>
              <w:right w:val="single" w:sz="4" w:space="0" w:color="054196"/>
            </w:tcBorders>
          </w:tcPr>
          <w:p w14:paraId="534A161E" w14:textId="47800619" w:rsidR="00CA4DAD" w:rsidRPr="00654CDC" w:rsidRDefault="00CA4DAD" w:rsidP="00BD4D59">
            <w:pPr>
              <w:spacing w:after="0" w:line="245" w:lineRule="atLeast"/>
              <w:rPr>
                <w:rFonts w:cs="Arial"/>
              </w:rPr>
            </w:pPr>
            <w:r>
              <w:rPr>
                <w:rFonts w:cs="Arial"/>
              </w:rPr>
              <w:t>NSIP</w:t>
            </w:r>
          </w:p>
        </w:tc>
        <w:tc>
          <w:tcPr>
            <w:tcW w:w="6038" w:type="dxa"/>
            <w:tcBorders>
              <w:top w:val="single" w:sz="4" w:space="0" w:color="054196"/>
              <w:left w:val="single" w:sz="4" w:space="0" w:color="054196"/>
              <w:bottom w:val="single" w:sz="4" w:space="0" w:color="054196"/>
              <w:right w:val="single" w:sz="4" w:space="0" w:color="054196"/>
            </w:tcBorders>
          </w:tcPr>
          <w:p w14:paraId="5C3F638C" w14:textId="33D248B8" w:rsidR="00CA4DAD" w:rsidRDefault="00CA4DAD" w:rsidP="00AB0692">
            <w:pPr>
              <w:spacing w:after="0" w:line="245" w:lineRule="atLeast"/>
              <w:rPr>
                <w:rFonts w:cs="Arial"/>
              </w:rPr>
            </w:pPr>
            <w:r>
              <w:rPr>
                <w:rFonts w:cs="Arial"/>
              </w:rPr>
              <w:t>Edits following ESA/</w:t>
            </w:r>
            <w:proofErr w:type="spellStart"/>
            <w:r>
              <w:rPr>
                <w:rFonts w:cs="Arial"/>
              </w:rPr>
              <w:t>Janison</w:t>
            </w:r>
            <w:proofErr w:type="spellEnd"/>
            <w:r>
              <w:rPr>
                <w:rFonts w:cs="Arial"/>
              </w:rPr>
              <w:t xml:space="preserve"> review</w:t>
            </w:r>
          </w:p>
        </w:tc>
      </w:tr>
      <w:tr w:rsidR="00C57911" w:rsidRPr="00471C21" w14:paraId="304BE5EA"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5E3E89B4" w14:textId="10B0E515" w:rsidR="00C57911" w:rsidRDefault="00C57911" w:rsidP="00AB0692">
            <w:pPr>
              <w:spacing w:after="0" w:line="245" w:lineRule="atLeast"/>
              <w:rPr>
                <w:rFonts w:cs="Arial"/>
              </w:rPr>
            </w:pPr>
            <w:r>
              <w:rPr>
                <w:rFonts w:cs="Arial"/>
              </w:rPr>
              <w:t>V0.3</w:t>
            </w:r>
          </w:p>
        </w:tc>
        <w:tc>
          <w:tcPr>
            <w:tcW w:w="1278" w:type="dxa"/>
            <w:tcBorders>
              <w:top w:val="single" w:sz="4" w:space="0" w:color="054196"/>
              <w:left w:val="single" w:sz="4" w:space="0" w:color="054196"/>
              <w:bottom w:val="single" w:sz="4" w:space="0" w:color="054196"/>
              <w:right w:val="single" w:sz="4" w:space="0" w:color="054196"/>
            </w:tcBorders>
          </w:tcPr>
          <w:p w14:paraId="2035A771" w14:textId="76D3B853" w:rsidR="004C30F3" w:rsidRDefault="004C30F3" w:rsidP="00AB0692">
            <w:pPr>
              <w:spacing w:after="0" w:line="245" w:lineRule="atLeast"/>
              <w:rPr>
                <w:rFonts w:cs="Arial"/>
              </w:rPr>
            </w:pPr>
            <w:r>
              <w:rPr>
                <w:rFonts w:cs="Arial"/>
              </w:rPr>
              <w:t>7/9/2016</w:t>
            </w:r>
          </w:p>
        </w:tc>
        <w:tc>
          <w:tcPr>
            <w:tcW w:w="2407" w:type="dxa"/>
            <w:tcBorders>
              <w:top w:val="single" w:sz="4" w:space="0" w:color="054196"/>
              <w:left w:val="single" w:sz="4" w:space="0" w:color="054196"/>
              <w:bottom w:val="single" w:sz="4" w:space="0" w:color="054196"/>
              <w:right w:val="single" w:sz="4" w:space="0" w:color="054196"/>
            </w:tcBorders>
          </w:tcPr>
          <w:p w14:paraId="33535026" w14:textId="77777777" w:rsidR="00C57911" w:rsidRDefault="00C57911" w:rsidP="00BD4D59">
            <w:pPr>
              <w:spacing w:after="0" w:line="245" w:lineRule="atLeast"/>
              <w:rPr>
                <w:rFonts w:cs="Arial"/>
              </w:rPr>
            </w:pPr>
            <w:r>
              <w:rPr>
                <w:rFonts w:cs="Arial"/>
              </w:rPr>
              <w:t>Nick Nicholas, NSIP</w:t>
            </w:r>
          </w:p>
          <w:p w14:paraId="456566DA" w14:textId="7EF2CC91" w:rsidR="004C30F3" w:rsidRDefault="004C30F3" w:rsidP="00BD4D59">
            <w:pPr>
              <w:spacing w:after="0" w:line="245" w:lineRule="atLeast"/>
              <w:rPr>
                <w:rFonts w:cs="Arial"/>
              </w:rPr>
            </w:pPr>
            <w:r>
              <w:rPr>
                <w:rFonts w:cs="Arial"/>
              </w:rPr>
              <w:t>LM AY NSIP</w:t>
            </w:r>
          </w:p>
        </w:tc>
        <w:tc>
          <w:tcPr>
            <w:tcW w:w="6038" w:type="dxa"/>
            <w:tcBorders>
              <w:top w:val="single" w:sz="4" w:space="0" w:color="054196"/>
              <w:left w:val="single" w:sz="4" w:space="0" w:color="054196"/>
              <w:bottom w:val="single" w:sz="4" w:space="0" w:color="054196"/>
              <w:right w:val="single" w:sz="4" w:space="0" w:color="054196"/>
            </w:tcBorders>
          </w:tcPr>
          <w:p w14:paraId="439ECAE4" w14:textId="77777777" w:rsidR="00C57911" w:rsidRDefault="00F31CA8" w:rsidP="00AB0692">
            <w:pPr>
              <w:spacing w:after="0" w:line="245" w:lineRule="atLeast"/>
              <w:rPr>
                <w:rFonts w:cs="Arial"/>
              </w:rPr>
            </w:pPr>
            <w:r>
              <w:rPr>
                <w:rFonts w:cs="Arial"/>
              </w:rPr>
              <w:t>Updates to data t</w:t>
            </w:r>
            <w:r w:rsidR="001474F0">
              <w:rPr>
                <w:rFonts w:cs="Arial"/>
              </w:rPr>
              <w:t>ransport</w:t>
            </w:r>
            <w:r>
              <w:rPr>
                <w:rFonts w:cs="Arial"/>
              </w:rPr>
              <w:t>, referenced dataset</w:t>
            </w:r>
          </w:p>
          <w:p w14:paraId="5E279A00" w14:textId="085D1A76" w:rsidR="004C30F3" w:rsidRDefault="004C30F3" w:rsidP="00AB0692">
            <w:pPr>
              <w:spacing w:after="0" w:line="245" w:lineRule="atLeast"/>
              <w:rPr>
                <w:rFonts w:cs="Arial"/>
              </w:rPr>
            </w:pPr>
            <w:r>
              <w:rPr>
                <w:rFonts w:cs="Arial"/>
              </w:rPr>
              <w:t xml:space="preserve">Updates to referenced dataset, XML and data exchange infrastructure post meeting with </w:t>
            </w:r>
            <w:proofErr w:type="spellStart"/>
            <w:r>
              <w:rPr>
                <w:rFonts w:cs="Arial"/>
              </w:rPr>
              <w:t>Janison</w:t>
            </w:r>
            <w:proofErr w:type="spellEnd"/>
            <w:r>
              <w:rPr>
                <w:rFonts w:cs="Arial"/>
              </w:rPr>
              <w:t>.</w:t>
            </w:r>
          </w:p>
        </w:tc>
      </w:tr>
      <w:tr w:rsidR="00844117" w:rsidRPr="00471C21" w14:paraId="266679E1"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73630DCA" w14:textId="777DA308" w:rsidR="00844117" w:rsidRDefault="00844117" w:rsidP="00AB0692">
            <w:pPr>
              <w:spacing w:after="0" w:line="245" w:lineRule="atLeast"/>
              <w:rPr>
                <w:rFonts w:cs="Arial"/>
              </w:rPr>
            </w:pPr>
            <w:r>
              <w:rPr>
                <w:rFonts w:cs="Arial"/>
              </w:rPr>
              <w:t>V0.4</w:t>
            </w:r>
          </w:p>
        </w:tc>
        <w:tc>
          <w:tcPr>
            <w:tcW w:w="1278" w:type="dxa"/>
            <w:tcBorders>
              <w:top w:val="single" w:sz="4" w:space="0" w:color="054196"/>
              <w:left w:val="single" w:sz="4" w:space="0" w:color="054196"/>
              <w:bottom w:val="single" w:sz="4" w:space="0" w:color="054196"/>
              <w:right w:val="single" w:sz="4" w:space="0" w:color="054196"/>
            </w:tcBorders>
          </w:tcPr>
          <w:p w14:paraId="7CCD7BC1" w14:textId="77777777" w:rsidR="00844117" w:rsidRDefault="00844117" w:rsidP="00AB0692">
            <w:pPr>
              <w:spacing w:after="0" w:line="245" w:lineRule="atLeast"/>
              <w:rPr>
                <w:rFonts w:cs="Arial"/>
              </w:rPr>
            </w:pPr>
            <w:r>
              <w:rPr>
                <w:rFonts w:cs="Arial"/>
              </w:rPr>
              <w:t>22/9/2016</w:t>
            </w:r>
          </w:p>
          <w:p w14:paraId="3A14ED6D" w14:textId="7211898E" w:rsidR="00950C18" w:rsidRDefault="00950C18" w:rsidP="00AB0692">
            <w:pPr>
              <w:spacing w:after="0" w:line="245" w:lineRule="atLeast"/>
              <w:rPr>
                <w:rFonts w:cs="Arial"/>
              </w:rPr>
            </w:pPr>
            <w:r>
              <w:rPr>
                <w:rFonts w:cs="Arial"/>
              </w:rPr>
              <w:t>27/9/2016</w:t>
            </w:r>
          </w:p>
        </w:tc>
        <w:tc>
          <w:tcPr>
            <w:tcW w:w="2407" w:type="dxa"/>
            <w:tcBorders>
              <w:top w:val="single" w:sz="4" w:space="0" w:color="054196"/>
              <w:left w:val="single" w:sz="4" w:space="0" w:color="054196"/>
              <w:bottom w:val="single" w:sz="4" w:space="0" w:color="054196"/>
              <w:right w:val="single" w:sz="4" w:space="0" w:color="054196"/>
            </w:tcBorders>
          </w:tcPr>
          <w:p w14:paraId="4FE54FEE" w14:textId="19D719A8" w:rsidR="00844117" w:rsidRDefault="0024385B"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2F05B4B3" w14:textId="77777777" w:rsidR="00844117" w:rsidRDefault="00844117" w:rsidP="00844117">
            <w:pPr>
              <w:spacing w:after="0" w:line="245" w:lineRule="atLeast"/>
              <w:rPr>
                <w:rFonts w:cs="Arial"/>
              </w:rPr>
            </w:pPr>
            <w:r>
              <w:rPr>
                <w:rFonts w:cs="Arial"/>
              </w:rPr>
              <w:t xml:space="preserve">Updates for XML based on interactions and feedback from </w:t>
            </w:r>
            <w:proofErr w:type="spellStart"/>
            <w:r>
              <w:rPr>
                <w:rFonts w:cs="Arial"/>
              </w:rPr>
              <w:t>Janison</w:t>
            </w:r>
            <w:proofErr w:type="spellEnd"/>
            <w:r>
              <w:rPr>
                <w:rFonts w:cs="Arial"/>
              </w:rPr>
              <w:t xml:space="preserve"> as well as the intention to support the transfer of the </w:t>
            </w:r>
            <w:proofErr w:type="spellStart"/>
            <w:r>
              <w:rPr>
                <w:rFonts w:cs="Arial"/>
              </w:rPr>
              <w:t>Codeframe</w:t>
            </w:r>
            <w:proofErr w:type="spellEnd"/>
            <w:r>
              <w:rPr>
                <w:rFonts w:cs="Arial"/>
              </w:rPr>
              <w:t>.</w:t>
            </w:r>
          </w:p>
          <w:p w14:paraId="2A391F83" w14:textId="6C7AA028" w:rsidR="0024385B" w:rsidRDefault="00950C18" w:rsidP="00844117">
            <w:pPr>
              <w:spacing w:after="0" w:line="245" w:lineRule="atLeast"/>
              <w:rPr>
                <w:rFonts w:cs="Arial"/>
              </w:rPr>
            </w:pPr>
            <w:r>
              <w:rPr>
                <w:rFonts w:cs="Arial"/>
              </w:rPr>
              <w:t>Updates of XML after XSD creation and validation</w:t>
            </w:r>
          </w:p>
          <w:p w14:paraId="2B38356E" w14:textId="44B55D6A" w:rsidR="00950C18" w:rsidRDefault="00950C18" w:rsidP="00844117">
            <w:pPr>
              <w:spacing w:after="0" w:line="245" w:lineRule="atLeast"/>
              <w:rPr>
                <w:rFonts w:cs="Arial"/>
              </w:rPr>
            </w:pPr>
          </w:p>
        </w:tc>
      </w:tr>
      <w:tr w:rsidR="0024385B" w:rsidRPr="00471C21" w14:paraId="05994A2C"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10D2130C" w14:textId="64BF2511" w:rsidR="0024385B" w:rsidRDefault="0024385B" w:rsidP="00AB0692">
            <w:pPr>
              <w:spacing w:after="0" w:line="245" w:lineRule="atLeast"/>
              <w:rPr>
                <w:rFonts w:cs="Arial"/>
              </w:rPr>
            </w:pPr>
            <w:r>
              <w:rPr>
                <w:rFonts w:cs="Arial"/>
              </w:rPr>
              <w:t>V0.5</w:t>
            </w:r>
          </w:p>
        </w:tc>
        <w:tc>
          <w:tcPr>
            <w:tcW w:w="1278" w:type="dxa"/>
            <w:tcBorders>
              <w:top w:val="single" w:sz="4" w:space="0" w:color="054196"/>
              <w:left w:val="single" w:sz="4" w:space="0" w:color="054196"/>
              <w:bottom w:val="single" w:sz="4" w:space="0" w:color="054196"/>
              <w:right w:val="single" w:sz="4" w:space="0" w:color="054196"/>
            </w:tcBorders>
          </w:tcPr>
          <w:p w14:paraId="66317153" w14:textId="13FDE807" w:rsidR="0024385B" w:rsidRDefault="0024385B" w:rsidP="00AB0692">
            <w:pPr>
              <w:spacing w:after="0" w:line="245" w:lineRule="atLeast"/>
              <w:rPr>
                <w:rFonts w:cs="Arial"/>
              </w:rPr>
            </w:pPr>
            <w:r>
              <w:rPr>
                <w:rFonts w:cs="Arial"/>
              </w:rPr>
              <w:t>29/9/2016</w:t>
            </w:r>
          </w:p>
        </w:tc>
        <w:tc>
          <w:tcPr>
            <w:tcW w:w="2407" w:type="dxa"/>
            <w:tcBorders>
              <w:top w:val="single" w:sz="4" w:space="0" w:color="054196"/>
              <w:left w:val="single" w:sz="4" w:space="0" w:color="054196"/>
              <w:bottom w:val="single" w:sz="4" w:space="0" w:color="054196"/>
              <w:right w:val="single" w:sz="4" w:space="0" w:color="054196"/>
            </w:tcBorders>
          </w:tcPr>
          <w:p w14:paraId="11D55F50" w14:textId="0EBB08C5" w:rsidR="0024385B" w:rsidRDefault="0024385B"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41B63197" w14:textId="716B1734" w:rsidR="0024385B" w:rsidRDefault="0024385B" w:rsidP="00844117">
            <w:pPr>
              <w:spacing w:after="0" w:line="245" w:lineRule="atLeast"/>
              <w:rPr>
                <w:rFonts w:cs="Arial"/>
              </w:rPr>
            </w:pPr>
            <w:r>
              <w:rPr>
                <w:rFonts w:cs="Arial"/>
              </w:rPr>
              <w:t xml:space="preserve">XML structure </w:t>
            </w:r>
            <w:proofErr w:type="spellStart"/>
            <w:r>
              <w:rPr>
                <w:rFonts w:cs="Arial"/>
              </w:rPr>
              <w:t>NAPTestItem</w:t>
            </w:r>
            <w:proofErr w:type="spellEnd"/>
            <w:r>
              <w:rPr>
                <w:rFonts w:cs="Arial"/>
              </w:rPr>
              <w:t xml:space="preserve"> and </w:t>
            </w:r>
            <w:proofErr w:type="spellStart"/>
            <w:r>
              <w:rPr>
                <w:rFonts w:cs="Arial"/>
              </w:rPr>
              <w:t>NAPTestlet</w:t>
            </w:r>
            <w:proofErr w:type="spellEnd"/>
            <w:r>
              <w:rPr>
                <w:rFonts w:cs="Arial"/>
              </w:rPr>
              <w:t xml:space="preserve"> updated after feedback</w:t>
            </w:r>
          </w:p>
        </w:tc>
      </w:tr>
      <w:tr w:rsidR="007E07AE" w:rsidRPr="00471C21" w14:paraId="419EF083"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1C51433" w14:textId="2A08290E" w:rsidR="007E07AE" w:rsidRDefault="007E07AE" w:rsidP="007E07AE">
            <w:pPr>
              <w:spacing w:after="0" w:line="245" w:lineRule="atLeast"/>
              <w:rPr>
                <w:rFonts w:cs="Arial"/>
              </w:rPr>
            </w:pPr>
            <w:r>
              <w:rPr>
                <w:rFonts w:cs="Arial"/>
              </w:rPr>
              <w:t>V0.6</w:t>
            </w:r>
          </w:p>
        </w:tc>
        <w:tc>
          <w:tcPr>
            <w:tcW w:w="1278" w:type="dxa"/>
            <w:tcBorders>
              <w:top w:val="single" w:sz="4" w:space="0" w:color="054196"/>
              <w:left w:val="single" w:sz="4" w:space="0" w:color="054196"/>
              <w:bottom w:val="single" w:sz="4" w:space="0" w:color="054196"/>
              <w:right w:val="single" w:sz="4" w:space="0" w:color="054196"/>
            </w:tcBorders>
          </w:tcPr>
          <w:p w14:paraId="00A4A898" w14:textId="161BBBD4" w:rsidR="007E07AE" w:rsidRDefault="007E07AE" w:rsidP="00AB0692">
            <w:pPr>
              <w:spacing w:after="0" w:line="245" w:lineRule="atLeast"/>
              <w:rPr>
                <w:rFonts w:cs="Arial"/>
              </w:rPr>
            </w:pPr>
            <w:r>
              <w:rPr>
                <w:rFonts w:cs="Arial"/>
              </w:rPr>
              <w:t>27/10/2016</w:t>
            </w:r>
          </w:p>
        </w:tc>
        <w:tc>
          <w:tcPr>
            <w:tcW w:w="2407" w:type="dxa"/>
            <w:tcBorders>
              <w:top w:val="single" w:sz="4" w:space="0" w:color="054196"/>
              <w:left w:val="single" w:sz="4" w:space="0" w:color="054196"/>
              <w:bottom w:val="single" w:sz="4" w:space="0" w:color="054196"/>
              <w:right w:val="single" w:sz="4" w:space="0" w:color="054196"/>
            </w:tcBorders>
          </w:tcPr>
          <w:p w14:paraId="47E48E50" w14:textId="41018144" w:rsidR="007E07AE" w:rsidRDefault="007E07AE" w:rsidP="00BD4D59">
            <w:pPr>
              <w:spacing w:after="0" w:line="245" w:lineRule="atLeast"/>
              <w:rPr>
                <w:rFonts w:cs="Arial"/>
              </w:rPr>
            </w:pPr>
            <w:r>
              <w:rPr>
                <w:rFonts w:cs="Arial"/>
              </w:rPr>
              <w:t xml:space="preserve">NSIP </w:t>
            </w:r>
          </w:p>
        </w:tc>
        <w:tc>
          <w:tcPr>
            <w:tcW w:w="6038" w:type="dxa"/>
            <w:tcBorders>
              <w:top w:val="single" w:sz="4" w:space="0" w:color="054196"/>
              <w:left w:val="single" w:sz="4" w:space="0" w:color="054196"/>
              <w:bottom w:val="single" w:sz="4" w:space="0" w:color="054196"/>
              <w:right w:val="single" w:sz="4" w:space="0" w:color="054196"/>
            </w:tcBorders>
          </w:tcPr>
          <w:p w14:paraId="71C8F1F4" w14:textId="77777777" w:rsidR="007E07AE" w:rsidRDefault="007E07AE" w:rsidP="00844117">
            <w:pPr>
              <w:spacing w:after="0" w:line="245" w:lineRule="atLeast"/>
              <w:rPr>
                <w:rFonts w:cs="Arial"/>
              </w:rPr>
            </w:pPr>
            <w:r>
              <w:rPr>
                <w:rFonts w:cs="Arial"/>
              </w:rPr>
              <w:t>Updated student scope statements for inclusion in dataset</w:t>
            </w:r>
          </w:p>
          <w:p w14:paraId="5F53C6C1" w14:textId="2BFCCA22" w:rsidR="00E30CF8" w:rsidRDefault="00E30CF8" w:rsidP="00844117">
            <w:pPr>
              <w:spacing w:after="0" w:line="245" w:lineRule="atLeast"/>
              <w:rPr>
                <w:rFonts w:cs="Arial"/>
              </w:rPr>
            </w:pPr>
            <w:r>
              <w:rPr>
                <w:rFonts w:cs="Arial"/>
              </w:rPr>
              <w:t>Updated method of data extract</w:t>
            </w:r>
          </w:p>
          <w:p w14:paraId="577476E3" w14:textId="77777777" w:rsidR="007E07AE" w:rsidRDefault="007E07AE" w:rsidP="00844117">
            <w:pPr>
              <w:spacing w:after="0" w:line="245" w:lineRule="atLeast"/>
              <w:rPr>
                <w:rFonts w:cs="Arial"/>
              </w:rPr>
            </w:pPr>
            <w:r>
              <w:rPr>
                <w:rFonts w:cs="Arial"/>
              </w:rPr>
              <w:t>Updated sample XML provided</w:t>
            </w:r>
          </w:p>
          <w:p w14:paraId="5F01266D" w14:textId="77777777" w:rsidR="007E07AE" w:rsidRDefault="007E07AE" w:rsidP="00844117">
            <w:pPr>
              <w:spacing w:after="0" w:line="245" w:lineRule="atLeast"/>
              <w:rPr>
                <w:rFonts w:cs="Arial"/>
              </w:rPr>
            </w:pPr>
            <w:r>
              <w:rPr>
                <w:rFonts w:cs="Arial"/>
              </w:rPr>
              <w:t>Updated embedded dataset to v2.02</w:t>
            </w:r>
          </w:p>
          <w:p w14:paraId="26345B4A" w14:textId="4A2C10EB" w:rsidR="00C86D0A" w:rsidRDefault="00C86D0A" w:rsidP="00844117">
            <w:pPr>
              <w:spacing w:after="0" w:line="245" w:lineRule="atLeast"/>
              <w:rPr>
                <w:rFonts w:cs="Arial"/>
              </w:rPr>
            </w:pPr>
            <w:r>
              <w:rPr>
                <w:rFonts w:cs="Arial"/>
              </w:rPr>
              <w:t>Adjusted advice on timing of data extracts</w:t>
            </w:r>
          </w:p>
        </w:tc>
      </w:tr>
      <w:tr w:rsidR="00EB35EF" w:rsidRPr="00471C21" w14:paraId="16A14506"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2CB639D" w14:textId="43E1C495" w:rsidR="00EB35EF" w:rsidRDefault="00EB35EF" w:rsidP="007E07AE">
            <w:pPr>
              <w:spacing w:after="0" w:line="245" w:lineRule="atLeast"/>
              <w:rPr>
                <w:rFonts w:cs="Arial"/>
              </w:rPr>
            </w:pPr>
            <w:r>
              <w:rPr>
                <w:rFonts w:cs="Arial"/>
              </w:rPr>
              <w:t>V0.7</w:t>
            </w:r>
          </w:p>
        </w:tc>
        <w:tc>
          <w:tcPr>
            <w:tcW w:w="1278" w:type="dxa"/>
            <w:tcBorders>
              <w:top w:val="single" w:sz="4" w:space="0" w:color="054196"/>
              <w:left w:val="single" w:sz="4" w:space="0" w:color="054196"/>
              <w:bottom w:val="single" w:sz="4" w:space="0" w:color="054196"/>
              <w:right w:val="single" w:sz="4" w:space="0" w:color="054196"/>
            </w:tcBorders>
          </w:tcPr>
          <w:p w14:paraId="4FB9205A" w14:textId="473F6AF6" w:rsidR="00EB35EF" w:rsidRDefault="00EB35EF" w:rsidP="00AB0692">
            <w:pPr>
              <w:spacing w:after="0" w:line="245" w:lineRule="atLeast"/>
              <w:rPr>
                <w:rFonts w:cs="Arial"/>
              </w:rPr>
            </w:pPr>
            <w:r>
              <w:rPr>
                <w:rFonts w:cs="Arial"/>
              </w:rPr>
              <w:t>15/12/2016</w:t>
            </w:r>
          </w:p>
        </w:tc>
        <w:tc>
          <w:tcPr>
            <w:tcW w:w="2407" w:type="dxa"/>
            <w:tcBorders>
              <w:top w:val="single" w:sz="4" w:space="0" w:color="054196"/>
              <w:left w:val="single" w:sz="4" w:space="0" w:color="054196"/>
              <w:bottom w:val="single" w:sz="4" w:space="0" w:color="054196"/>
              <w:right w:val="single" w:sz="4" w:space="0" w:color="054196"/>
            </w:tcBorders>
          </w:tcPr>
          <w:p w14:paraId="0C1AFDE2" w14:textId="66F7293F" w:rsidR="00EB35EF" w:rsidRDefault="00EB35EF"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32F63379" w14:textId="77777777" w:rsidR="00EB35EF" w:rsidRPr="005553EE" w:rsidRDefault="00EB35EF" w:rsidP="00844117">
            <w:pPr>
              <w:spacing w:after="0" w:line="245" w:lineRule="atLeast"/>
              <w:rPr>
                <w:rFonts w:cs="Arial"/>
              </w:rPr>
            </w:pPr>
            <w:r w:rsidRPr="005553EE">
              <w:rPr>
                <w:rFonts w:cs="Arial"/>
              </w:rPr>
              <w:t>Updated embedded dataset to v2.051</w:t>
            </w:r>
          </w:p>
          <w:p w14:paraId="028A81C6" w14:textId="5D7B245F" w:rsidR="00EB35EF" w:rsidRPr="000141C3" w:rsidRDefault="00EB35EF" w:rsidP="00844117">
            <w:pPr>
              <w:spacing w:after="0" w:line="245" w:lineRule="atLeast"/>
              <w:rPr>
                <w:rFonts w:cs="Arial"/>
              </w:rPr>
            </w:pPr>
            <w:r w:rsidRPr="005553EE">
              <w:rPr>
                <w:rFonts w:cs="Arial"/>
              </w:rPr>
              <w:t>Reviewed advice and methods on data extracts</w:t>
            </w:r>
          </w:p>
        </w:tc>
      </w:tr>
      <w:tr w:rsidR="009767D3" w:rsidRPr="00471C21" w14:paraId="77D3AE51"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3B249582" w14:textId="288E9FF6" w:rsidR="009767D3" w:rsidRDefault="009767D3" w:rsidP="007E07AE">
            <w:pPr>
              <w:spacing w:after="0" w:line="245" w:lineRule="atLeast"/>
              <w:rPr>
                <w:rFonts w:cs="Arial"/>
              </w:rPr>
            </w:pPr>
            <w:r>
              <w:rPr>
                <w:rFonts w:cs="Arial"/>
              </w:rPr>
              <w:t>V0.8</w:t>
            </w:r>
          </w:p>
        </w:tc>
        <w:tc>
          <w:tcPr>
            <w:tcW w:w="1278" w:type="dxa"/>
            <w:tcBorders>
              <w:top w:val="single" w:sz="4" w:space="0" w:color="054196"/>
              <w:left w:val="single" w:sz="4" w:space="0" w:color="054196"/>
              <w:bottom w:val="single" w:sz="4" w:space="0" w:color="054196"/>
              <w:right w:val="single" w:sz="4" w:space="0" w:color="054196"/>
            </w:tcBorders>
          </w:tcPr>
          <w:p w14:paraId="0588808F" w14:textId="164F1E33" w:rsidR="009767D3" w:rsidRDefault="009767D3" w:rsidP="00AB0692">
            <w:pPr>
              <w:spacing w:after="0" w:line="245" w:lineRule="atLeast"/>
              <w:rPr>
                <w:rFonts w:cs="Arial"/>
              </w:rPr>
            </w:pPr>
            <w:r>
              <w:rPr>
                <w:rFonts w:cs="Arial"/>
              </w:rPr>
              <w:t>09/02/2016</w:t>
            </w:r>
          </w:p>
        </w:tc>
        <w:tc>
          <w:tcPr>
            <w:tcW w:w="2407" w:type="dxa"/>
            <w:tcBorders>
              <w:top w:val="single" w:sz="4" w:space="0" w:color="054196"/>
              <w:left w:val="single" w:sz="4" w:space="0" w:color="054196"/>
              <w:bottom w:val="single" w:sz="4" w:space="0" w:color="054196"/>
              <w:right w:val="single" w:sz="4" w:space="0" w:color="054196"/>
            </w:tcBorders>
          </w:tcPr>
          <w:p w14:paraId="60B8A9BE" w14:textId="08909194" w:rsidR="009767D3" w:rsidRDefault="009767D3" w:rsidP="00BD4D59">
            <w:pPr>
              <w:spacing w:after="0" w:line="245" w:lineRule="atLeast"/>
              <w:rPr>
                <w:rFonts w:cs="Arial"/>
              </w:rPr>
            </w:pPr>
            <w:r>
              <w:rPr>
                <w:rFonts w:cs="Arial"/>
              </w:rPr>
              <w:t xml:space="preserve">NSIP Team </w:t>
            </w:r>
            <w:r w:rsidR="005F7A2D">
              <w:rPr>
                <w:rFonts w:cs="Arial"/>
              </w:rPr>
              <w:t>–</w:t>
            </w:r>
            <w:r>
              <w:rPr>
                <w:rFonts w:cs="Arial"/>
              </w:rPr>
              <w:t xml:space="preserve"> LM</w:t>
            </w:r>
          </w:p>
        </w:tc>
        <w:tc>
          <w:tcPr>
            <w:tcW w:w="6038" w:type="dxa"/>
            <w:tcBorders>
              <w:top w:val="single" w:sz="4" w:space="0" w:color="054196"/>
              <w:left w:val="single" w:sz="4" w:space="0" w:color="054196"/>
              <w:bottom w:val="single" w:sz="4" w:space="0" w:color="054196"/>
              <w:right w:val="single" w:sz="4" w:space="0" w:color="054196"/>
            </w:tcBorders>
          </w:tcPr>
          <w:p w14:paraId="36CC704B" w14:textId="77777777" w:rsidR="009767D3" w:rsidRPr="005553EE" w:rsidRDefault="009767D3" w:rsidP="00844117">
            <w:pPr>
              <w:spacing w:after="0" w:line="245" w:lineRule="atLeast"/>
              <w:rPr>
                <w:rFonts w:cs="Arial"/>
              </w:rPr>
            </w:pPr>
            <w:r w:rsidRPr="005553EE">
              <w:rPr>
                <w:rFonts w:cs="Arial"/>
              </w:rPr>
              <w:t>Updated embedded dataset to v2.053</w:t>
            </w:r>
          </w:p>
          <w:p w14:paraId="75D81D05" w14:textId="77777777" w:rsidR="00F65BCC" w:rsidRPr="005553EE" w:rsidRDefault="00F65BCC" w:rsidP="00844117">
            <w:pPr>
              <w:spacing w:after="0" w:line="245" w:lineRule="atLeast"/>
              <w:rPr>
                <w:rFonts w:cs="Arial"/>
              </w:rPr>
            </w:pPr>
            <w:r w:rsidRPr="005553EE">
              <w:rPr>
                <w:rFonts w:cs="Arial"/>
              </w:rPr>
              <w:t>Link to Sample XML provided instead of the actual data.</w:t>
            </w:r>
          </w:p>
          <w:p w14:paraId="2754B5EB" w14:textId="5C2DD506" w:rsidR="000E497B" w:rsidRPr="005553EE" w:rsidRDefault="000E497B" w:rsidP="00844117">
            <w:pPr>
              <w:spacing w:after="0" w:line="245" w:lineRule="atLeast"/>
              <w:rPr>
                <w:rFonts w:cs="Arial"/>
              </w:rPr>
            </w:pPr>
            <w:r w:rsidRPr="005553EE">
              <w:rPr>
                <w:rFonts w:cs="Arial"/>
              </w:rPr>
              <w:t>Other minor edits</w:t>
            </w:r>
          </w:p>
        </w:tc>
      </w:tr>
      <w:tr w:rsidR="00BE2208" w:rsidRPr="00471C21" w14:paraId="6E358E90" w14:textId="77777777" w:rsidTr="001474F0">
        <w:trPr>
          <w:trHeight w:val="248"/>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39B25DD2" w14:textId="29F05649" w:rsidR="00BE2208" w:rsidRDefault="00BE2208" w:rsidP="007E07AE">
            <w:pPr>
              <w:spacing w:after="0" w:line="245" w:lineRule="atLeast"/>
              <w:rPr>
                <w:rFonts w:cs="Arial"/>
              </w:rPr>
            </w:pPr>
            <w:r>
              <w:rPr>
                <w:rFonts w:cs="Arial"/>
              </w:rPr>
              <w:t>V0.9</w:t>
            </w:r>
          </w:p>
        </w:tc>
        <w:tc>
          <w:tcPr>
            <w:tcW w:w="1278" w:type="dxa"/>
            <w:tcBorders>
              <w:top w:val="single" w:sz="4" w:space="0" w:color="054196"/>
              <w:left w:val="single" w:sz="4" w:space="0" w:color="054196"/>
              <w:bottom w:val="single" w:sz="4" w:space="0" w:color="054196"/>
              <w:right w:val="single" w:sz="4" w:space="0" w:color="054196"/>
            </w:tcBorders>
          </w:tcPr>
          <w:p w14:paraId="61C5896E" w14:textId="77777777" w:rsidR="00BE2208" w:rsidRDefault="00BE2208" w:rsidP="00AB0692">
            <w:pPr>
              <w:spacing w:after="0" w:line="245" w:lineRule="atLeast"/>
              <w:rPr>
                <w:rFonts w:cs="Arial"/>
              </w:rPr>
            </w:pPr>
            <w:r>
              <w:rPr>
                <w:rFonts w:cs="Arial"/>
              </w:rPr>
              <w:t>20/2/2017</w:t>
            </w:r>
          </w:p>
          <w:p w14:paraId="5E8BCDCD" w14:textId="77777777" w:rsidR="00812874" w:rsidRDefault="00812874" w:rsidP="00AB0692">
            <w:pPr>
              <w:spacing w:after="0" w:line="245" w:lineRule="atLeast"/>
              <w:rPr>
                <w:rFonts w:cs="Arial"/>
              </w:rPr>
            </w:pPr>
          </w:p>
          <w:p w14:paraId="0AC61C55" w14:textId="0726FE75" w:rsidR="00812874" w:rsidRDefault="00812874" w:rsidP="00AB0692">
            <w:pPr>
              <w:spacing w:after="0" w:line="245" w:lineRule="atLeast"/>
              <w:rPr>
                <w:rFonts w:cs="Arial"/>
              </w:rPr>
            </w:pPr>
            <w:r>
              <w:rPr>
                <w:rFonts w:cs="Arial"/>
              </w:rPr>
              <w:t>21/2/2107</w:t>
            </w:r>
          </w:p>
        </w:tc>
        <w:tc>
          <w:tcPr>
            <w:tcW w:w="2407" w:type="dxa"/>
            <w:tcBorders>
              <w:top w:val="single" w:sz="4" w:space="0" w:color="054196"/>
              <w:left w:val="single" w:sz="4" w:space="0" w:color="054196"/>
              <w:bottom w:val="single" w:sz="4" w:space="0" w:color="054196"/>
              <w:right w:val="single" w:sz="4" w:space="0" w:color="054196"/>
            </w:tcBorders>
          </w:tcPr>
          <w:p w14:paraId="6D399097" w14:textId="61DF3C41" w:rsidR="00BE2208" w:rsidRDefault="00BE2208"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01B9094E" w14:textId="77777777" w:rsidR="00BE2208" w:rsidRDefault="00BE2208" w:rsidP="00844117">
            <w:pPr>
              <w:spacing w:after="0" w:line="245" w:lineRule="atLeast"/>
              <w:rPr>
                <w:rFonts w:cs="Arial"/>
              </w:rPr>
            </w:pPr>
            <w:r>
              <w:rPr>
                <w:rFonts w:cs="Arial"/>
              </w:rPr>
              <w:t xml:space="preserve">Updated Diagram from NSIP Team. ESA updates to timing of extracts. </w:t>
            </w:r>
          </w:p>
          <w:p w14:paraId="3D1FE68C" w14:textId="77777777" w:rsidR="00812874" w:rsidRDefault="00812874" w:rsidP="00844117">
            <w:pPr>
              <w:spacing w:after="0" w:line="245" w:lineRule="atLeast"/>
              <w:rPr>
                <w:rFonts w:cs="Arial"/>
              </w:rPr>
            </w:pPr>
            <w:r>
              <w:rPr>
                <w:rFonts w:cs="Arial"/>
              </w:rPr>
              <w:t xml:space="preserve">Updated embedded </w:t>
            </w:r>
            <w:proofErr w:type="spellStart"/>
            <w:r w:rsidR="005C56FA">
              <w:rPr>
                <w:rFonts w:cs="Arial"/>
              </w:rPr>
              <w:t>DataSet</w:t>
            </w:r>
            <w:proofErr w:type="spellEnd"/>
            <w:r>
              <w:rPr>
                <w:rFonts w:cs="Arial"/>
              </w:rPr>
              <w:t xml:space="preserve"> spreadsheet to 2.05</w:t>
            </w:r>
            <w:r w:rsidR="00420C01">
              <w:rPr>
                <w:rFonts w:cs="Arial"/>
              </w:rPr>
              <w:t>4</w:t>
            </w:r>
          </w:p>
          <w:p w14:paraId="546CD509" w14:textId="0BDC4D6C" w:rsidR="005F7A2D" w:rsidRPr="005553EE" w:rsidRDefault="005F7A2D" w:rsidP="00844117">
            <w:pPr>
              <w:spacing w:after="0" w:line="245" w:lineRule="atLeast"/>
              <w:rPr>
                <w:rFonts w:cs="Arial"/>
              </w:rPr>
            </w:pPr>
            <w:r>
              <w:rPr>
                <w:rFonts w:cs="Arial"/>
              </w:rPr>
              <w:t>Added: Representation of events, tests and domains</w:t>
            </w:r>
          </w:p>
        </w:tc>
      </w:tr>
      <w:tr w:rsidR="005F7A2D" w:rsidRPr="00471C21" w14:paraId="203A7370" w14:textId="77777777" w:rsidTr="00A77EC3">
        <w:trPr>
          <w:trHeight w:val="234"/>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2792CBCE" w14:textId="5E9CB6DB" w:rsidR="005F7A2D" w:rsidRDefault="005F7A2D" w:rsidP="007E07AE">
            <w:pPr>
              <w:spacing w:after="0" w:line="245" w:lineRule="atLeast"/>
              <w:rPr>
                <w:rFonts w:cs="Arial"/>
              </w:rPr>
            </w:pPr>
            <w:r>
              <w:rPr>
                <w:rFonts w:cs="Arial"/>
              </w:rPr>
              <w:t>V0.91</w:t>
            </w:r>
          </w:p>
        </w:tc>
        <w:tc>
          <w:tcPr>
            <w:tcW w:w="1278" w:type="dxa"/>
            <w:tcBorders>
              <w:top w:val="single" w:sz="4" w:space="0" w:color="054196"/>
              <w:left w:val="single" w:sz="4" w:space="0" w:color="054196"/>
              <w:bottom w:val="single" w:sz="4" w:space="0" w:color="054196"/>
              <w:right w:val="single" w:sz="4" w:space="0" w:color="054196"/>
            </w:tcBorders>
          </w:tcPr>
          <w:p w14:paraId="45A16385" w14:textId="6B3A9FB5" w:rsidR="005F7A2D" w:rsidRDefault="003A6783" w:rsidP="00AB0692">
            <w:pPr>
              <w:spacing w:after="0" w:line="245" w:lineRule="atLeast"/>
              <w:rPr>
                <w:rFonts w:cs="Arial"/>
              </w:rPr>
            </w:pPr>
            <w:r>
              <w:rPr>
                <w:rFonts w:cs="Arial"/>
              </w:rPr>
              <w:t>14/3/2017</w:t>
            </w:r>
          </w:p>
        </w:tc>
        <w:tc>
          <w:tcPr>
            <w:tcW w:w="2407" w:type="dxa"/>
            <w:tcBorders>
              <w:top w:val="single" w:sz="4" w:space="0" w:color="054196"/>
              <w:left w:val="single" w:sz="4" w:space="0" w:color="054196"/>
              <w:bottom w:val="single" w:sz="4" w:space="0" w:color="054196"/>
              <w:right w:val="single" w:sz="4" w:space="0" w:color="054196"/>
            </w:tcBorders>
          </w:tcPr>
          <w:p w14:paraId="5B73BC4F" w14:textId="767B075D" w:rsidR="005F7A2D" w:rsidRDefault="003A6783"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020BF81F" w14:textId="694E976C" w:rsidR="005F7A2D" w:rsidRDefault="003A6783" w:rsidP="00844117">
            <w:pPr>
              <w:spacing w:after="0" w:line="245" w:lineRule="atLeast"/>
              <w:rPr>
                <w:rFonts w:cs="Arial"/>
              </w:rPr>
            </w:pPr>
            <w:r>
              <w:rPr>
                <w:rFonts w:cs="Arial"/>
              </w:rPr>
              <w:t>Refined Representation of events, tests and domains</w:t>
            </w:r>
          </w:p>
        </w:tc>
      </w:tr>
      <w:tr w:rsidR="00FC3385" w:rsidRPr="00471C21" w14:paraId="42909088" w14:textId="77777777" w:rsidTr="003A6783">
        <w:trPr>
          <w:trHeight w:val="234"/>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43DF08B8" w14:textId="7EE638B4" w:rsidR="00FC3385" w:rsidRDefault="00FC3385" w:rsidP="007E07AE">
            <w:pPr>
              <w:spacing w:after="0" w:line="245" w:lineRule="atLeast"/>
              <w:rPr>
                <w:rFonts w:cs="Arial"/>
              </w:rPr>
            </w:pPr>
            <w:r>
              <w:rPr>
                <w:rFonts w:cs="Arial"/>
              </w:rPr>
              <w:t>V0.92</w:t>
            </w:r>
          </w:p>
        </w:tc>
        <w:tc>
          <w:tcPr>
            <w:tcW w:w="1278" w:type="dxa"/>
            <w:tcBorders>
              <w:top w:val="single" w:sz="4" w:space="0" w:color="054196"/>
              <w:left w:val="single" w:sz="4" w:space="0" w:color="054196"/>
              <w:bottom w:val="single" w:sz="4" w:space="0" w:color="054196"/>
              <w:right w:val="single" w:sz="4" w:space="0" w:color="054196"/>
            </w:tcBorders>
          </w:tcPr>
          <w:p w14:paraId="5E5E628B" w14:textId="5173715B" w:rsidR="00FC3385" w:rsidRDefault="00FC3385" w:rsidP="00AB0692">
            <w:pPr>
              <w:spacing w:after="0" w:line="245" w:lineRule="atLeast"/>
              <w:rPr>
                <w:rFonts w:cs="Arial"/>
              </w:rPr>
            </w:pPr>
            <w:r>
              <w:rPr>
                <w:rFonts w:cs="Arial"/>
              </w:rPr>
              <w:t>10/4/2017</w:t>
            </w:r>
          </w:p>
        </w:tc>
        <w:tc>
          <w:tcPr>
            <w:tcW w:w="2407" w:type="dxa"/>
            <w:tcBorders>
              <w:top w:val="single" w:sz="4" w:space="0" w:color="054196"/>
              <w:left w:val="single" w:sz="4" w:space="0" w:color="054196"/>
              <w:bottom w:val="single" w:sz="4" w:space="0" w:color="054196"/>
              <w:right w:val="single" w:sz="4" w:space="0" w:color="054196"/>
            </w:tcBorders>
          </w:tcPr>
          <w:p w14:paraId="65F75752" w14:textId="22C6DA43" w:rsidR="00FC3385" w:rsidRDefault="00FC3385" w:rsidP="00BD4D59">
            <w:pPr>
              <w:spacing w:after="0" w:line="245" w:lineRule="atLeast"/>
              <w:rPr>
                <w:rFonts w:cs="Arial"/>
              </w:rPr>
            </w:pPr>
            <w:r>
              <w:rPr>
                <w:rFonts w:cs="Arial"/>
              </w:rPr>
              <w:t>NSIP Team</w:t>
            </w:r>
          </w:p>
        </w:tc>
        <w:tc>
          <w:tcPr>
            <w:tcW w:w="6038" w:type="dxa"/>
            <w:tcBorders>
              <w:top w:val="single" w:sz="4" w:space="0" w:color="054196"/>
              <w:left w:val="single" w:sz="4" w:space="0" w:color="054196"/>
              <w:bottom w:val="single" w:sz="4" w:space="0" w:color="054196"/>
              <w:right w:val="single" w:sz="4" w:space="0" w:color="054196"/>
            </w:tcBorders>
          </w:tcPr>
          <w:p w14:paraId="1AF092FA" w14:textId="6CB41659" w:rsidR="006B4614" w:rsidRDefault="006B4614" w:rsidP="00844117">
            <w:pPr>
              <w:spacing w:after="0" w:line="245" w:lineRule="atLeast"/>
              <w:rPr>
                <w:rFonts w:cs="Arial"/>
              </w:rPr>
            </w:pPr>
            <w:r>
              <w:rPr>
                <w:rFonts w:cs="Arial"/>
              </w:rPr>
              <w:t>Added Dataset scope (refer section 2.1)</w:t>
            </w:r>
          </w:p>
          <w:p w14:paraId="5CDDC30C" w14:textId="37CB9271" w:rsidR="00FC3385" w:rsidRDefault="00FC3385" w:rsidP="00844117">
            <w:pPr>
              <w:spacing w:after="0" w:line="245" w:lineRule="atLeast"/>
              <w:rPr>
                <w:rFonts w:cs="Arial"/>
              </w:rPr>
            </w:pPr>
            <w:r>
              <w:rPr>
                <w:rFonts w:cs="Arial"/>
              </w:rPr>
              <w:t xml:space="preserve">Added </w:t>
            </w:r>
            <w:r w:rsidR="006B4614">
              <w:rPr>
                <w:rFonts w:cs="Arial"/>
              </w:rPr>
              <w:t xml:space="preserve">Cardinality - </w:t>
            </w:r>
            <w:r>
              <w:rPr>
                <w:rFonts w:cs="Arial"/>
              </w:rPr>
              <w:t>Student Participation Status Table and data impacts</w:t>
            </w:r>
            <w:r w:rsidR="006B4614">
              <w:rPr>
                <w:rFonts w:cs="Arial"/>
              </w:rPr>
              <w:t xml:space="preserve"> (refer section 2.3)</w:t>
            </w:r>
          </w:p>
        </w:tc>
      </w:tr>
      <w:tr w:rsidR="00A77EC3" w:rsidRPr="00471C21" w14:paraId="18F63C28" w14:textId="77777777" w:rsidTr="003A6783">
        <w:trPr>
          <w:trHeight w:val="234"/>
          <w:ins w:id="38" w:author="Anthony Yaremenko" w:date="2017-05-24T09:32:00Z"/>
        </w:trPr>
        <w:tc>
          <w:tcPr>
            <w:tcW w:w="959" w:type="dxa"/>
            <w:tcBorders>
              <w:top w:val="single" w:sz="4" w:space="0" w:color="054196"/>
              <w:left w:val="single" w:sz="4" w:space="0" w:color="054196"/>
              <w:bottom w:val="single" w:sz="4" w:space="0" w:color="054196"/>
              <w:right w:val="single" w:sz="4" w:space="0" w:color="054196"/>
            </w:tcBorders>
            <w:shd w:val="clear" w:color="auto" w:fill="E9F0F7"/>
          </w:tcPr>
          <w:p w14:paraId="06972346" w14:textId="7405BA99" w:rsidR="00A77EC3" w:rsidRDefault="00A77EC3" w:rsidP="007E07AE">
            <w:pPr>
              <w:spacing w:after="0" w:line="245" w:lineRule="atLeast"/>
              <w:rPr>
                <w:ins w:id="39" w:author="Anthony Yaremenko" w:date="2017-05-24T09:32:00Z"/>
                <w:rFonts w:cs="Arial"/>
              </w:rPr>
            </w:pPr>
            <w:ins w:id="40" w:author="Anthony Yaremenko" w:date="2017-05-24T09:32:00Z">
              <w:r>
                <w:rPr>
                  <w:rFonts w:cs="Arial"/>
                </w:rPr>
                <w:t>V0.93</w:t>
              </w:r>
            </w:ins>
          </w:p>
        </w:tc>
        <w:tc>
          <w:tcPr>
            <w:tcW w:w="1278" w:type="dxa"/>
            <w:tcBorders>
              <w:top w:val="single" w:sz="4" w:space="0" w:color="054196"/>
              <w:left w:val="single" w:sz="4" w:space="0" w:color="054196"/>
              <w:bottom w:val="single" w:sz="4" w:space="0" w:color="054196"/>
              <w:right w:val="single" w:sz="4" w:space="0" w:color="054196"/>
            </w:tcBorders>
          </w:tcPr>
          <w:p w14:paraId="6F30F803" w14:textId="067EF074" w:rsidR="00A77EC3" w:rsidRDefault="00A77EC3" w:rsidP="00AB0692">
            <w:pPr>
              <w:spacing w:after="0" w:line="245" w:lineRule="atLeast"/>
              <w:rPr>
                <w:ins w:id="41" w:author="Anthony Yaremenko" w:date="2017-05-24T09:32:00Z"/>
                <w:rFonts w:cs="Arial"/>
              </w:rPr>
            </w:pPr>
            <w:ins w:id="42" w:author="Anthony Yaremenko" w:date="2017-05-24T09:32:00Z">
              <w:r>
                <w:rPr>
                  <w:rFonts w:cs="Arial"/>
                </w:rPr>
                <w:t>24/05/2017</w:t>
              </w:r>
            </w:ins>
          </w:p>
        </w:tc>
        <w:tc>
          <w:tcPr>
            <w:tcW w:w="2407" w:type="dxa"/>
            <w:tcBorders>
              <w:top w:val="single" w:sz="4" w:space="0" w:color="054196"/>
              <w:left w:val="single" w:sz="4" w:space="0" w:color="054196"/>
              <w:bottom w:val="single" w:sz="4" w:space="0" w:color="054196"/>
              <w:right w:val="single" w:sz="4" w:space="0" w:color="054196"/>
            </w:tcBorders>
          </w:tcPr>
          <w:p w14:paraId="44A790A5" w14:textId="07CFB7C4" w:rsidR="00A77EC3" w:rsidRDefault="00A77EC3" w:rsidP="00BD4D59">
            <w:pPr>
              <w:spacing w:after="0" w:line="245" w:lineRule="atLeast"/>
              <w:rPr>
                <w:ins w:id="43" w:author="Anthony Yaremenko" w:date="2017-05-24T09:32:00Z"/>
                <w:rFonts w:cs="Arial"/>
              </w:rPr>
            </w:pPr>
            <w:ins w:id="44" w:author="Anthony Yaremenko" w:date="2017-05-24T09:32:00Z">
              <w:r>
                <w:rPr>
                  <w:rFonts w:cs="Arial"/>
                </w:rPr>
                <w:t>NSIP Team</w:t>
              </w:r>
            </w:ins>
          </w:p>
        </w:tc>
        <w:tc>
          <w:tcPr>
            <w:tcW w:w="6038" w:type="dxa"/>
            <w:tcBorders>
              <w:top w:val="single" w:sz="4" w:space="0" w:color="054196"/>
              <w:left w:val="single" w:sz="4" w:space="0" w:color="054196"/>
              <w:bottom w:val="single" w:sz="4" w:space="0" w:color="054196"/>
              <w:right w:val="single" w:sz="4" w:space="0" w:color="054196"/>
            </w:tcBorders>
          </w:tcPr>
          <w:p w14:paraId="47EC3F4B" w14:textId="67EC31C6" w:rsidR="00A77EC3" w:rsidRDefault="00E73DD2" w:rsidP="00844117">
            <w:pPr>
              <w:spacing w:after="0" w:line="245" w:lineRule="atLeast"/>
              <w:rPr>
                <w:ins w:id="45" w:author="Anthony Yaremenko" w:date="2017-05-24T11:54:00Z"/>
                <w:rFonts w:cs="Arial"/>
              </w:rPr>
            </w:pPr>
            <w:ins w:id="46" w:author="Anthony Yaremenko" w:date="2017-05-24T11:50:00Z">
              <w:r>
                <w:rPr>
                  <w:rFonts w:cs="Arial"/>
                </w:rPr>
                <w:t xml:space="preserve">Clarified “0” vs NULL </w:t>
              </w:r>
            </w:ins>
            <w:ins w:id="47" w:author="Anthony Yaremenko" w:date="2017-05-24T11:51:00Z">
              <w:r>
                <w:rPr>
                  <w:rFonts w:cs="Arial"/>
                </w:rPr>
                <w:t>in</w:t>
              </w:r>
            </w:ins>
            <w:ins w:id="48" w:author="Anthony Yaremenko" w:date="2017-05-24T11:50:00Z">
              <w:r>
                <w:rPr>
                  <w:rFonts w:cs="Arial"/>
                </w:rPr>
                <w:t xml:space="preserve"> student test participation status table</w:t>
              </w:r>
            </w:ins>
            <w:ins w:id="49" w:author="Anthony Yaremenko" w:date="2017-05-24T11:54:00Z">
              <w:r w:rsidR="005864C0">
                <w:rPr>
                  <w:rFonts w:cs="Arial"/>
                </w:rPr>
                <w:t xml:space="preserve"> (</w:t>
              </w:r>
              <w:proofErr w:type="spellStart"/>
              <w:r w:rsidR="005864C0">
                <w:rPr>
                  <w:rFonts w:cs="Arial"/>
                </w:rPr>
                <w:t>pg</w:t>
              </w:r>
              <w:proofErr w:type="spellEnd"/>
              <w:r w:rsidR="005864C0">
                <w:rPr>
                  <w:rFonts w:cs="Arial"/>
                </w:rPr>
                <w:t xml:space="preserve"> 11)</w:t>
              </w:r>
            </w:ins>
          </w:p>
          <w:p w14:paraId="7A18247B" w14:textId="77777777" w:rsidR="005864C0" w:rsidRDefault="005864C0" w:rsidP="00844117">
            <w:pPr>
              <w:spacing w:after="0" w:line="245" w:lineRule="atLeast"/>
              <w:rPr>
                <w:ins w:id="50" w:author="Anthony Yaremenko" w:date="2017-05-24T12:34:00Z"/>
                <w:rFonts w:cs="Arial"/>
              </w:rPr>
            </w:pPr>
            <w:ins w:id="51" w:author="Anthony Yaremenko" w:date="2017-05-24T11:54:00Z">
              <w:r>
                <w:rPr>
                  <w:rFonts w:cs="Arial"/>
                </w:rPr>
                <w:t>Updated html link for sample file (</w:t>
              </w:r>
              <w:proofErr w:type="spellStart"/>
              <w:r>
                <w:rPr>
                  <w:rFonts w:cs="Arial"/>
                </w:rPr>
                <w:t>pg</w:t>
              </w:r>
              <w:proofErr w:type="spellEnd"/>
              <w:r>
                <w:rPr>
                  <w:rFonts w:cs="Arial"/>
                </w:rPr>
                <w:t xml:space="preserve"> 14)</w:t>
              </w:r>
            </w:ins>
          </w:p>
          <w:p w14:paraId="6B64E6C6" w14:textId="20853E3D" w:rsidR="009017B8" w:rsidRDefault="009017B8" w:rsidP="00844117">
            <w:pPr>
              <w:spacing w:after="0" w:line="245" w:lineRule="atLeast"/>
              <w:rPr>
                <w:ins w:id="52" w:author="Anthony Yaremenko" w:date="2017-05-24T09:32:00Z"/>
                <w:rFonts w:cs="Arial"/>
              </w:rPr>
            </w:pPr>
            <w:ins w:id="53" w:author="Anthony Yaremenko" w:date="2017-05-24T12:34:00Z">
              <w:r>
                <w:rPr>
                  <w:rFonts w:cs="Arial"/>
                </w:rPr>
                <w:t>Updated reference to R&amp;R dataset s/sheet (now at 2.057 following update to parallel test to be optional rather than mandatory to support Writing test)</w:t>
              </w:r>
            </w:ins>
          </w:p>
        </w:tc>
      </w:tr>
    </w:tbl>
    <w:p w14:paraId="3BE0DEEF" w14:textId="2A217DC7" w:rsidR="00696DD7" w:rsidRDefault="00696DD7"/>
    <w:p w14:paraId="0D9399F2" w14:textId="77777777" w:rsidR="00696DD7" w:rsidRDefault="00696DD7">
      <w:r>
        <w:br w:type="page"/>
      </w:r>
    </w:p>
    <w:p w14:paraId="31CA97DA" w14:textId="77777777" w:rsidR="00AB0692" w:rsidRDefault="00AB0692"/>
    <w:p w14:paraId="3AD864A5" w14:textId="77777777" w:rsidR="00D7458C" w:rsidRDefault="00D7458C" w:rsidP="003750BE">
      <w:pPr>
        <w:pStyle w:val="Heading1"/>
        <w:numPr>
          <w:ilvl w:val="0"/>
          <w:numId w:val="8"/>
        </w:numPr>
        <w:ind w:hanging="720"/>
      </w:pPr>
      <w:bookmarkStart w:id="54" w:name="_Toc483392933"/>
      <w:r>
        <w:t>Introduction</w:t>
      </w:r>
      <w:bookmarkEnd w:id="36"/>
      <w:bookmarkEnd w:id="35"/>
      <w:bookmarkEnd w:id="34"/>
      <w:bookmarkEnd w:id="33"/>
      <w:bookmarkEnd w:id="32"/>
      <w:bookmarkEnd w:id="54"/>
    </w:p>
    <w:p w14:paraId="1A99E4B6" w14:textId="77777777" w:rsidR="003750BE" w:rsidRDefault="003750BE" w:rsidP="003750BE">
      <w:pPr>
        <w:pStyle w:val="Heading2"/>
        <w:ind w:left="720"/>
      </w:pPr>
      <w:bookmarkStart w:id="55" w:name="_Toc258855831"/>
      <w:bookmarkStart w:id="56" w:name="_Toc236133184"/>
      <w:bookmarkStart w:id="57" w:name="_Toc222820076"/>
      <w:bookmarkStart w:id="58" w:name="_Toc41894685"/>
      <w:bookmarkStart w:id="59" w:name="_Toc24356503"/>
    </w:p>
    <w:p w14:paraId="1CE7DAA2" w14:textId="77777777" w:rsidR="00D7458C" w:rsidRDefault="003750BE" w:rsidP="003750BE">
      <w:pPr>
        <w:pStyle w:val="Heading2"/>
      </w:pPr>
      <w:bookmarkStart w:id="60" w:name="_Toc483392934"/>
      <w:r>
        <w:t xml:space="preserve">1.1 </w:t>
      </w:r>
      <w:r w:rsidR="00D7458C">
        <w:t>Purpose</w:t>
      </w:r>
      <w:bookmarkEnd w:id="55"/>
      <w:bookmarkEnd w:id="56"/>
      <w:bookmarkEnd w:id="57"/>
      <w:bookmarkEnd w:id="58"/>
      <w:bookmarkEnd w:id="59"/>
      <w:bookmarkEnd w:id="60"/>
    </w:p>
    <w:p w14:paraId="05BB3B64" w14:textId="0D42A737" w:rsidR="00BF3B70" w:rsidRDefault="00D7458C" w:rsidP="003750BE">
      <w:bookmarkStart w:id="61" w:name="_Toc236133185"/>
      <w:bookmarkStart w:id="62" w:name="_Toc222820077"/>
      <w:bookmarkStart w:id="63" w:name="_Toc41894686"/>
      <w:bookmarkStart w:id="64" w:name="_Toc24356523"/>
      <w:r>
        <w:t xml:space="preserve">These guidelines </w:t>
      </w:r>
      <w:r w:rsidR="00471C21">
        <w:t xml:space="preserve">are based on the </w:t>
      </w:r>
      <w:r w:rsidR="00E171BF">
        <w:t xml:space="preserve">approved </w:t>
      </w:r>
      <w:r w:rsidR="00AB066F">
        <w:t xml:space="preserve">NAPLAN Results and Reporting Data Set, </w:t>
      </w:r>
      <w:r w:rsidR="009351E7">
        <w:t xml:space="preserve">this document </w:t>
      </w:r>
      <w:r w:rsidR="00AB066F">
        <w:t xml:space="preserve">also references </w:t>
      </w:r>
      <w:r w:rsidR="00AE66DA">
        <w:t xml:space="preserve">the approved </w:t>
      </w:r>
      <w:r w:rsidR="00E41F49">
        <w:t xml:space="preserve">NAPLAN Online </w:t>
      </w:r>
      <w:r w:rsidR="00AE66DA">
        <w:t>Registration Data S</w:t>
      </w:r>
      <w:r w:rsidR="00471C21">
        <w:t xml:space="preserve">et and </w:t>
      </w:r>
      <w:r>
        <w:t>address</w:t>
      </w:r>
      <w:r w:rsidR="00AE66DA">
        <w:t>es</w:t>
      </w:r>
      <w:r w:rsidR="00BF3B70">
        <w:t>:</w:t>
      </w:r>
    </w:p>
    <w:p w14:paraId="7AE22A31" w14:textId="6B0052C9" w:rsidR="00BF3B70" w:rsidRDefault="00AB066F" w:rsidP="003750BE">
      <w:pPr>
        <w:pStyle w:val="ListParagraph"/>
        <w:numPr>
          <w:ilvl w:val="0"/>
          <w:numId w:val="5"/>
        </w:numPr>
      </w:pPr>
      <w:r>
        <w:t xml:space="preserve">Elements available for exporting from the National Assessment Platform relating to the Student, the </w:t>
      </w:r>
      <w:r w:rsidR="003B01D6">
        <w:t>Registration of the Student into the platform, the S</w:t>
      </w:r>
      <w:r>
        <w:t xml:space="preserve">tudent’s NAPLAN test session </w:t>
      </w:r>
      <w:r w:rsidR="003B01D6">
        <w:t>and results as well as</w:t>
      </w:r>
      <w:r>
        <w:t xml:space="preserve"> school, jur</w:t>
      </w:r>
      <w:r w:rsidR="00AE66DA">
        <w:t>isdiction and national averages</w:t>
      </w:r>
    </w:p>
    <w:p w14:paraId="5A2E8715" w14:textId="6E2562A8" w:rsidR="00AB066F" w:rsidRDefault="00AB066F" w:rsidP="003750BE">
      <w:pPr>
        <w:pStyle w:val="ListParagraph"/>
        <w:numPr>
          <w:ilvl w:val="0"/>
          <w:numId w:val="5"/>
        </w:numPr>
      </w:pPr>
      <w:r>
        <w:t xml:space="preserve">Elements used to </w:t>
      </w:r>
      <w:r w:rsidR="008C044E">
        <w:t>support the production of</w:t>
      </w:r>
      <w:r>
        <w:t xml:space="preserve"> </w:t>
      </w:r>
      <w:r w:rsidR="00F1200B">
        <w:t>various reports including the SSSR and ISR</w:t>
      </w:r>
      <w:r w:rsidR="008C044E">
        <w:t xml:space="preserve"> (but not the reports themselves)</w:t>
      </w:r>
    </w:p>
    <w:p w14:paraId="735D133C" w14:textId="2C8E3824" w:rsidR="008C044E" w:rsidRDefault="008C044E" w:rsidP="003750BE">
      <w:pPr>
        <w:pStyle w:val="ListParagraph"/>
        <w:numPr>
          <w:ilvl w:val="0"/>
          <w:numId w:val="5"/>
        </w:numPr>
      </w:pPr>
      <w:r>
        <w:t xml:space="preserve">All elements available to authorised jurisdictional/TAA users as a result of NAPLAN assessment online for a given testing event. </w:t>
      </w:r>
    </w:p>
    <w:p w14:paraId="3D9DB226" w14:textId="77777777" w:rsidR="00D7458C" w:rsidRDefault="00D7458C" w:rsidP="00D7458C"/>
    <w:p w14:paraId="65C8242F" w14:textId="77777777" w:rsidR="00D7458C" w:rsidRDefault="003750BE" w:rsidP="003750BE">
      <w:pPr>
        <w:pStyle w:val="Heading2"/>
      </w:pPr>
      <w:bookmarkStart w:id="65" w:name="_Toc258855832"/>
      <w:bookmarkStart w:id="66" w:name="_Toc483392935"/>
      <w:r>
        <w:t xml:space="preserve">1.2 </w:t>
      </w:r>
      <w:r w:rsidR="00D7458C">
        <w:t>Terminology</w:t>
      </w:r>
      <w:bookmarkEnd w:id="61"/>
      <w:bookmarkEnd w:id="62"/>
      <w:bookmarkEnd w:id="63"/>
      <w:bookmarkEnd w:id="64"/>
      <w:bookmarkEnd w:id="65"/>
      <w:bookmarkEnd w:id="66"/>
    </w:p>
    <w:p w14:paraId="4A210ABF" w14:textId="77777777" w:rsidR="00D7458C" w:rsidRPr="001F71D3" w:rsidRDefault="00D7458C" w:rsidP="007F1B29">
      <w:pPr>
        <w:pStyle w:val="Caption"/>
        <w:rPr>
          <w:sz w:val="20"/>
          <w:szCs w:val="20"/>
        </w:rPr>
      </w:pPr>
      <w:r w:rsidRPr="001F71D3">
        <w:rPr>
          <w:sz w:val="20"/>
          <w:szCs w:val="20"/>
        </w:rPr>
        <w:t xml:space="preserve">Table </w:t>
      </w:r>
      <w:r w:rsidR="00D2007D" w:rsidRPr="001F71D3">
        <w:rPr>
          <w:sz w:val="20"/>
          <w:szCs w:val="20"/>
        </w:rPr>
        <w:fldChar w:fldCharType="begin"/>
      </w:r>
      <w:r w:rsidR="00D2007D" w:rsidRPr="001F71D3">
        <w:rPr>
          <w:sz w:val="20"/>
          <w:szCs w:val="20"/>
        </w:rPr>
        <w:instrText xml:space="preserve"> STYLEREF 1 \s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w:t>
      </w:r>
      <w:r w:rsidR="00D2007D" w:rsidRPr="001F71D3">
        <w:rPr>
          <w:sz w:val="20"/>
          <w:szCs w:val="20"/>
        </w:rPr>
        <w:fldChar w:fldCharType="begin"/>
      </w:r>
      <w:r w:rsidR="00D2007D" w:rsidRPr="001F71D3">
        <w:rPr>
          <w:sz w:val="20"/>
          <w:szCs w:val="20"/>
        </w:rPr>
        <w:instrText xml:space="preserve"> SEQ Table \* ARABIC \s 1 </w:instrText>
      </w:r>
      <w:r w:rsidR="00D2007D" w:rsidRPr="001F71D3">
        <w:rPr>
          <w:sz w:val="20"/>
          <w:szCs w:val="20"/>
        </w:rPr>
        <w:fldChar w:fldCharType="separate"/>
      </w:r>
      <w:r w:rsidRPr="001F71D3">
        <w:rPr>
          <w:noProof/>
          <w:sz w:val="20"/>
          <w:szCs w:val="20"/>
        </w:rPr>
        <w:t>1</w:t>
      </w:r>
      <w:r w:rsidR="00D2007D" w:rsidRPr="001F71D3">
        <w:rPr>
          <w:noProof/>
          <w:sz w:val="20"/>
          <w:szCs w:val="20"/>
        </w:rPr>
        <w:fldChar w:fldCharType="end"/>
      </w:r>
      <w:r w:rsidRPr="001F71D3">
        <w:rPr>
          <w:sz w:val="20"/>
          <w:szCs w:val="20"/>
        </w:rPr>
        <w:t>: Terminology</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235"/>
        <w:gridCol w:w="7052"/>
      </w:tblGrid>
      <w:tr w:rsidR="007F1B29" w:rsidRPr="00471C21" w14:paraId="3D197881" w14:textId="77777777" w:rsidTr="00634CD1">
        <w:trPr>
          <w:trHeight w:val="289"/>
        </w:trPr>
        <w:tc>
          <w:tcPr>
            <w:tcW w:w="2235" w:type="dxa"/>
            <w:tcBorders>
              <w:top w:val="single" w:sz="4" w:space="0" w:color="054196"/>
              <w:left w:val="single" w:sz="4" w:space="0" w:color="054196"/>
              <w:bottom w:val="single" w:sz="4" w:space="0" w:color="054196"/>
              <w:right w:val="single" w:sz="4" w:space="0" w:color="054196"/>
            </w:tcBorders>
            <w:shd w:val="clear" w:color="auto" w:fill="054196"/>
            <w:hideMark/>
          </w:tcPr>
          <w:p w14:paraId="70A61BE6" w14:textId="77777777" w:rsidR="007F1B29" w:rsidRPr="00471C21" w:rsidRDefault="007F1B29" w:rsidP="00634CD1">
            <w:pPr>
              <w:pStyle w:val="Table-ColumnHeading"/>
              <w:rPr>
                <w:rFonts w:asciiTheme="minorHAnsi" w:hAnsiTheme="minorHAnsi"/>
              </w:rPr>
            </w:pPr>
            <w:r w:rsidRPr="00471C21">
              <w:rPr>
                <w:rFonts w:asciiTheme="minorHAnsi" w:hAnsiTheme="minorHAnsi"/>
              </w:rPr>
              <w:t>Term</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2F893094" w14:textId="77777777" w:rsidR="007F1B29" w:rsidRPr="00471C21" w:rsidRDefault="007F1B29" w:rsidP="00634CD1">
            <w:pPr>
              <w:pStyle w:val="Table-ColumnHeading"/>
              <w:rPr>
                <w:rFonts w:asciiTheme="minorHAnsi" w:hAnsiTheme="minorHAnsi"/>
              </w:rPr>
            </w:pPr>
            <w:r w:rsidRPr="00471C21">
              <w:rPr>
                <w:rFonts w:asciiTheme="minorHAnsi" w:hAnsiTheme="minorHAnsi"/>
              </w:rPr>
              <w:t>Definition</w:t>
            </w:r>
          </w:p>
        </w:tc>
      </w:tr>
      <w:tr w:rsidR="007F1B29" w:rsidRPr="00471C21" w14:paraId="6D726C0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1530C56E" w14:textId="77777777" w:rsidR="007F1B29" w:rsidRPr="00471C21" w:rsidRDefault="007F1B29" w:rsidP="007E7615">
            <w:pPr>
              <w:spacing w:after="0" w:line="245" w:lineRule="atLeast"/>
              <w:rPr>
                <w:rFonts w:cs="Arial"/>
              </w:rPr>
            </w:pPr>
            <w:r w:rsidRPr="00471C21">
              <w:rPr>
                <w:rFonts w:cs="Arial"/>
              </w:rPr>
              <w:t>ACARA</w:t>
            </w:r>
          </w:p>
        </w:tc>
        <w:tc>
          <w:tcPr>
            <w:tcW w:w="7052" w:type="dxa"/>
            <w:tcBorders>
              <w:top w:val="single" w:sz="4" w:space="0" w:color="054196"/>
              <w:left w:val="single" w:sz="4" w:space="0" w:color="054196"/>
              <w:bottom w:val="single" w:sz="4" w:space="0" w:color="054196"/>
              <w:right w:val="single" w:sz="4" w:space="0" w:color="054196"/>
            </w:tcBorders>
          </w:tcPr>
          <w:p w14:paraId="0B12DB44" w14:textId="77777777" w:rsidR="007F1B29" w:rsidRPr="00471C21" w:rsidRDefault="00471C21" w:rsidP="007E7615">
            <w:pPr>
              <w:spacing w:after="0" w:line="245" w:lineRule="atLeast"/>
              <w:rPr>
                <w:rFonts w:cs="Arial"/>
              </w:rPr>
            </w:pPr>
            <w:r w:rsidRPr="00471C21">
              <w:rPr>
                <w:rFonts w:cs="Arial"/>
              </w:rPr>
              <w:t>Australian Curriculum and Assessment Authority</w:t>
            </w:r>
          </w:p>
        </w:tc>
      </w:tr>
      <w:tr w:rsidR="007F1B29" w:rsidRPr="00471C21" w14:paraId="4100881B"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59A869AB" w14:textId="77777777" w:rsidR="007F1B29" w:rsidRPr="00471C21" w:rsidRDefault="007F1B29" w:rsidP="007E7615">
            <w:pPr>
              <w:spacing w:after="0" w:line="245" w:lineRule="atLeast"/>
              <w:rPr>
                <w:rFonts w:cs="Arial"/>
              </w:rPr>
            </w:pPr>
            <w:r w:rsidRPr="00471C21">
              <w:rPr>
                <w:rFonts w:cs="Arial"/>
              </w:rPr>
              <w:t>ESA</w:t>
            </w:r>
          </w:p>
        </w:tc>
        <w:tc>
          <w:tcPr>
            <w:tcW w:w="7052" w:type="dxa"/>
            <w:tcBorders>
              <w:top w:val="single" w:sz="4" w:space="0" w:color="054196"/>
              <w:left w:val="single" w:sz="4" w:space="0" w:color="054196"/>
              <w:bottom w:val="single" w:sz="4" w:space="0" w:color="054196"/>
              <w:right w:val="single" w:sz="4" w:space="0" w:color="054196"/>
            </w:tcBorders>
          </w:tcPr>
          <w:p w14:paraId="2CEAA674" w14:textId="77777777" w:rsidR="007F1B29" w:rsidRPr="00471C21" w:rsidRDefault="004061EE" w:rsidP="007E7615">
            <w:pPr>
              <w:spacing w:after="0" w:line="245" w:lineRule="atLeast"/>
              <w:rPr>
                <w:rFonts w:cs="Arial"/>
              </w:rPr>
            </w:pPr>
            <w:r w:rsidRPr="00471C21">
              <w:rPr>
                <w:rFonts w:cs="Arial"/>
              </w:rPr>
              <w:t>Education Services Australia (tasked with developing the assessment platform)</w:t>
            </w:r>
          </w:p>
        </w:tc>
      </w:tr>
      <w:tr w:rsidR="00AE66DA" w:rsidRPr="00471C21" w14:paraId="4E78EF67"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7E84DF06" w14:textId="10851059" w:rsidR="00AE66DA" w:rsidRPr="00471C21" w:rsidRDefault="00AE66DA" w:rsidP="007E7615">
            <w:pPr>
              <w:spacing w:after="0" w:line="245" w:lineRule="atLeast"/>
              <w:rPr>
                <w:rFonts w:cs="Arial"/>
              </w:rPr>
            </w:pPr>
            <w:r>
              <w:rPr>
                <w:rFonts w:cs="Arial"/>
              </w:rPr>
              <w:t>ISR</w:t>
            </w:r>
          </w:p>
        </w:tc>
        <w:tc>
          <w:tcPr>
            <w:tcW w:w="7052" w:type="dxa"/>
            <w:tcBorders>
              <w:top w:val="single" w:sz="4" w:space="0" w:color="054196"/>
              <w:left w:val="single" w:sz="4" w:space="0" w:color="054196"/>
              <w:bottom w:val="single" w:sz="4" w:space="0" w:color="054196"/>
              <w:right w:val="single" w:sz="4" w:space="0" w:color="054196"/>
            </w:tcBorders>
          </w:tcPr>
          <w:p w14:paraId="4A6CE423" w14:textId="75B6B213" w:rsidR="00AE66DA" w:rsidRPr="00471C21" w:rsidRDefault="00AE66DA" w:rsidP="007E7615">
            <w:pPr>
              <w:spacing w:after="0" w:line="245" w:lineRule="atLeast"/>
              <w:rPr>
                <w:rFonts w:cs="Arial"/>
              </w:rPr>
            </w:pPr>
            <w:r>
              <w:rPr>
                <w:rFonts w:cs="Arial"/>
              </w:rPr>
              <w:t>Individual Student Report (rocket-ship report)</w:t>
            </w:r>
          </w:p>
        </w:tc>
      </w:tr>
      <w:tr w:rsidR="007F1B29" w:rsidRPr="00471C21" w14:paraId="3269306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hideMark/>
          </w:tcPr>
          <w:p w14:paraId="4C725717" w14:textId="77777777" w:rsidR="007F1B29" w:rsidRPr="00471C21" w:rsidRDefault="007F1B29" w:rsidP="007E7615">
            <w:pPr>
              <w:spacing w:after="0" w:line="245" w:lineRule="atLeast"/>
              <w:rPr>
                <w:rFonts w:cs="Arial"/>
              </w:rPr>
            </w:pPr>
            <w:r w:rsidRPr="00471C21">
              <w:rPr>
                <w:rFonts w:cs="Arial"/>
              </w:rPr>
              <w:t>NSIP</w:t>
            </w:r>
          </w:p>
        </w:tc>
        <w:tc>
          <w:tcPr>
            <w:tcW w:w="7052" w:type="dxa"/>
            <w:tcBorders>
              <w:top w:val="single" w:sz="4" w:space="0" w:color="054196"/>
              <w:left w:val="single" w:sz="4" w:space="0" w:color="054196"/>
              <w:bottom w:val="single" w:sz="4" w:space="0" w:color="054196"/>
              <w:right w:val="single" w:sz="4" w:space="0" w:color="054196"/>
            </w:tcBorders>
          </w:tcPr>
          <w:p w14:paraId="5983DAAE" w14:textId="77777777" w:rsidR="007F1B29" w:rsidRPr="00471C21" w:rsidRDefault="00471C21" w:rsidP="007E7615">
            <w:pPr>
              <w:spacing w:after="0" w:line="245" w:lineRule="atLeast"/>
              <w:rPr>
                <w:rFonts w:cs="Arial"/>
              </w:rPr>
            </w:pPr>
            <w:r w:rsidRPr="00471C21">
              <w:rPr>
                <w:rFonts w:cs="Arial"/>
              </w:rPr>
              <w:t>National Schools Interoperability Program</w:t>
            </w:r>
          </w:p>
        </w:tc>
      </w:tr>
      <w:tr w:rsidR="00884006" w:rsidRPr="00471C21" w14:paraId="235CADE6"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873E965" w14:textId="77777777" w:rsidR="00884006" w:rsidRDefault="00884006" w:rsidP="007E7615">
            <w:pPr>
              <w:spacing w:after="0" w:line="245" w:lineRule="atLeast"/>
              <w:rPr>
                <w:rFonts w:cs="Arial"/>
              </w:rPr>
            </w:pPr>
            <w:r>
              <w:rPr>
                <w:rFonts w:cs="Arial"/>
              </w:rPr>
              <w:t>OAWG</w:t>
            </w:r>
          </w:p>
        </w:tc>
        <w:tc>
          <w:tcPr>
            <w:tcW w:w="7052" w:type="dxa"/>
            <w:tcBorders>
              <w:top w:val="single" w:sz="4" w:space="0" w:color="054196"/>
              <w:left w:val="single" w:sz="4" w:space="0" w:color="054196"/>
              <w:bottom w:val="single" w:sz="4" w:space="0" w:color="054196"/>
              <w:right w:val="single" w:sz="4" w:space="0" w:color="054196"/>
            </w:tcBorders>
          </w:tcPr>
          <w:p w14:paraId="61CD7DB7" w14:textId="77777777" w:rsidR="00884006" w:rsidRDefault="00181958" w:rsidP="007E7615">
            <w:pPr>
              <w:spacing w:after="0" w:line="245" w:lineRule="atLeast"/>
              <w:rPr>
                <w:rFonts w:cs="Arial"/>
              </w:rPr>
            </w:pPr>
            <w:r>
              <w:rPr>
                <w:rFonts w:cs="Arial"/>
              </w:rPr>
              <w:t>On line Assessment Working Group</w:t>
            </w:r>
          </w:p>
        </w:tc>
      </w:tr>
      <w:tr w:rsidR="00884006" w:rsidRPr="00471C21" w14:paraId="09E0C45A"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358810EB" w14:textId="77777777" w:rsidR="00884006" w:rsidRPr="00471C21" w:rsidRDefault="00884006" w:rsidP="007E7615">
            <w:pPr>
              <w:spacing w:after="0" w:line="245" w:lineRule="atLeast"/>
              <w:rPr>
                <w:rFonts w:cs="Arial"/>
              </w:rPr>
            </w:pPr>
            <w:r>
              <w:rPr>
                <w:rFonts w:cs="Arial"/>
              </w:rPr>
              <w:t>SIF</w:t>
            </w:r>
          </w:p>
        </w:tc>
        <w:tc>
          <w:tcPr>
            <w:tcW w:w="7052" w:type="dxa"/>
            <w:tcBorders>
              <w:top w:val="single" w:sz="4" w:space="0" w:color="054196"/>
              <w:left w:val="single" w:sz="4" w:space="0" w:color="054196"/>
              <w:bottom w:val="single" w:sz="4" w:space="0" w:color="054196"/>
              <w:right w:val="single" w:sz="4" w:space="0" w:color="054196"/>
            </w:tcBorders>
          </w:tcPr>
          <w:p w14:paraId="3FFDE256" w14:textId="77777777" w:rsidR="00884006" w:rsidRPr="00471C21" w:rsidRDefault="00884006" w:rsidP="007E7615">
            <w:pPr>
              <w:spacing w:after="0" w:line="245" w:lineRule="atLeast"/>
              <w:rPr>
                <w:rFonts w:cs="Arial"/>
              </w:rPr>
            </w:pPr>
            <w:r>
              <w:rPr>
                <w:rFonts w:cs="Arial"/>
              </w:rPr>
              <w:t>Systems Interoperability Framework</w:t>
            </w:r>
          </w:p>
        </w:tc>
      </w:tr>
      <w:tr w:rsidR="00884006" w:rsidRPr="00471C21" w14:paraId="39628452"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0ED972A3" w14:textId="77777777" w:rsidR="00884006" w:rsidRPr="00471C21" w:rsidRDefault="00884006" w:rsidP="007E7615">
            <w:pPr>
              <w:spacing w:after="0" w:line="245" w:lineRule="atLeast"/>
              <w:rPr>
                <w:rFonts w:cs="Arial"/>
              </w:rPr>
            </w:pPr>
            <w:r>
              <w:rPr>
                <w:rFonts w:cs="Arial"/>
              </w:rPr>
              <w:t>SRM</w:t>
            </w:r>
          </w:p>
        </w:tc>
        <w:tc>
          <w:tcPr>
            <w:tcW w:w="7052" w:type="dxa"/>
            <w:tcBorders>
              <w:top w:val="single" w:sz="4" w:space="0" w:color="054196"/>
              <w:left w:val="single" w:sz="4" w:space="0" w:color="054196"/>
              <w:bottom w:val="single" w:sz="4" w:space="0" w:color="054196"/>
              <w:right w:val="single" w:sz="4" w:space="0" w:color="054196"/>
            </w:tcBorders>
          </w:tcPr>
          <w:p w14:paraId="470F84B2" w14:textId="77777777" w:rsidR="00884006" w:rsidRPr="00471C21" w:rsidRDefault="00181958" w:rsidP="007E7615">
            <w:pPr>
              <w:spacing w:after="0" w:line="245" w:lineRule="atLeast"/>
              <w:rPr>
                <w:rFonts w:cs="Arial"/>
              </w:rPr>
            </w:pPr>
            <w:r>
              <w:rPr>
                <w:rFonts w:cs="Arial"/>
              </w:rPr>
              <w:t>Student Registration Management System</w:t>
            </w:r>
          </w:p>
        </w:tc>
      </w:tr>
      <w:tr w:rsidR="007F1B29" w:rsidRPr="00471C21" w14:paraId="192E72AF"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137B0799" w14:textId="77777777" w:rsidR="007F1B29" w:rsidRPr="00471C21" w:rsidRDefault="007F1B29" w:rsidP="007E7615">
            <w:pPr>
              <w:spacing w:after="0" w:line="245" w:lineRule="atLeast"/>
              <w:rPr>
                <w:rFonts w:cs="Arial"/>
              </w:rPr>
            </w:pPr>
            <w:r w:rsidRPr="00471C21">
              <w:rPr>
                <w:rFonts w:cs="Arial"/>
              </w:rPr>
              <w:t>SSA</w:t>
            </w:r>
          </w:p>
        </w:tc>
        <w:tc>
          <w:tcPr>
            <w:tcW w:w="7052" w:type="dxa"/>
            <w:tcBorders>
              <w:top w:val="single" w:sz="4" w:space="0" w:color="054196"/>
              <w:left w:val="single" w:sz="4" w:space="0" w:color="054196"/>
              <w:bottom w:val="single" w:sz="4" w:space="0" w:color="054196"/>
              <w:right w:val="single" w:sz="4" w:space="0" w:color="054196"/>
            </w:tcBorders>
          </w:tcPr>
          <w:p w14:paraId="71DF28D5" w14:textId="77777777" w:rsidR="007F1B29" w:rsidRPr="00471C21" w:rsidRDefault="007F1B29" w:rsidP="007E7615">
            <w:pPr>
              <w:spacing w:after="0" w:line="245" w:lineRule="atLeast"/>
              <w:rPr>
                <w:rFonts w:cs="Arial"/>
              </w:rPr>
            </w:pPr>
            <w:r w:rsidRPr="00471C21">
              <w:rPr>
                <w:rFonts w:cs="Arial"/>
              </w:rPr>
              <w:t>School Sector Authority (examples include the Department of Education Victoria)</w:t>
            </w:r>
          </w:p>
        </w:tc>
      </w:tr>
      <w:tr w:rsidR="00AE66DA" w:rsidRPr="00471C21" w14:paraId="11C766B0"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7FFCEC55" w14:textId="29BB326C" w:rsidR="00AE66DA" w:rsidRPr="00471C21" w:rsidRDefault="00AE66DA" w:rsidP="007E7615">
            <w:pPr>
              <w:spacing w:after="0" w:line="245" w:lineRule="atLeast"/>
              <w:rPr>
                <w:rFonts w:cs="Arial"/>
              </w:rPr>
            </w:pPr>
            <w:r>
              <w:rPr>
                <w:rFonts w:cs="Arial"/>
              </w:rPr>
              <w:t>SSSR</w:t>
            </w:r>
          </w:p>
        </w:tc>
        <w:tc>
          <w:tcPr>
            <w:tcW w:w="7052" w:type="dxa"/>
            <w:tcBorders>
              <w:top w:val="single" w:sz="4" w:space="0" w:color="054196"/>
              <w:left w:val="single" w:sz="4" w:space="0" w:color="054196"/>
              <w:bottom w:val="single" w:sz="4" w:space="0" w:color="054196"/>
              <w:right w:val="single" w:sz="4" w:space="0" w:color="054196"/>
            </w:tcBorders>
          </w:tcPr>
          <w:p w14:paraId="25037C61" w14:textId="7A9389B4" w:rsidR="00AE66DA" w:rsidRPr="00471C21" w:rsidRDefault="00AE66DA" w:rsidP="007E7615">
            <w:pPr>
              <w:spacing w:after="0" w:line="245" w:lineRule="atLeast"/>
              <w:rPr>
                <w:rFonts w:cs="Arial"/>
              </w:rPr>
            </w:pPr>
            <w:r>
              <w:rPr>
                <w:rFonts w:cs="Arial"/>
              </w:rPr>
              <w:t>School Student Summary Report</w:t>
            </w:r>
          </w:p>
        </w:tc>
      </w:tr>
      <w:tr w:rsidR="007F1B29" w:rsidRPr="00471C21" w14:paraId="24E38CF8"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25F26E6E" w14:textId="77777777" w:rsidR="007F1B29" w:rsidRPr="00471C21" w:rsidRDefault="007F1B29" w:rsidP="007E7615">
            <w:pPr>
              <w:spacing w:after="0" w:line="245" w:lineRule="atLeast"/>
              <w:rPr>
                <w:rFonts w:cs="Arial"/>
              </w:rPr>
            </w:pPr>
            <w:r w:rsidRPr="00471C21">
              <w:rPr>
                <w:rFonts w:cs="Arial"/>
              </w:rPr>
              <w:t>TAA</w:t>
            </w:r>
          </w:p>
        </w:tc>
        <w:tc>
          <w:tcPr>
            <w:tcW w:w="7052" w:type="dxa"/>
            <w:tcBorders>
              <w:top w:val="single" w:sz="4" w:space="0" w:color="054196"/>
              <w:left w:val="single" w:sz="4" w:space="0" w:color="054196"/>
              <w:bottom w:val="single" w:sz="4" w:space="0" w:color="054196"/>
              <w:right w:val="single" w:sz="4" w:space="0" w:color="054196"/>
            </w:tcBorders>
          </w:tcPr>
          <w:p w14:paraId="6083370B" w14:textId="77777777" w:rsidR="007F1B29" w:rsidRPr="00471C21" w:rsidRDefault="007F1B29" w:rsidP="007E7615">
            <w:pPr>
              <w:spacing w:after="0" w:line="245" w:lineRule="atLeast"/>
              <w:rPr>
                <w:rFonts w:cs="Arial"/>
              </w:rPr>
            </w:pPr>
            <w:r w:rsidRPr="00471C21">
              <w:rPr>
                <w:rFonts w:cs="Arial"/>
              </w:rPr>
              <w:t xml:space="preserve">Test Administration Authority (examples include the VCAA, </w:t>
            </w:r>
            <w:proofErr w:type="spellStart"/>
            <w:r w:rsidRPr="00471C21">
              <w:rPr>
                <w:rFonts w:cs="Arial"/>
              </w:rPr>
              <w:t>BoSTES</w:t>
            </w:r>
            <w:proofErr w:type="spellEnd"/>
            <w:r w:rsidRPr="00471C21">
              <w:rPr>
                <w:rFonts w:cs="Arial"/>
              </w:rPr>
              <w:t>, QCAA)</w:t>
            </w:r>
          </w:p>
        </w:tc>
      </w:tr>
      <w:tr w:rsidR="00844117" w:rsidRPr="00471C21" w14:paraId="18A89C31" w14:textId="77777777" w:rsidTr="007E7615">
        <w:tc>
          <w:tcPr>
            <w:tcW w:w="2235" w:type="dxa"/>
            <w:tcBorders>
              <w:top w:val="single" w:sz="4" w:space="0" w:color="054196"/>
              <w:left w:val="single" w:sz="4" w:space="0" w:color="054196"/>
              <w:bottom w:val="single" w:sz="4" w:space="0" w:color="054196"/>
              <w:right w:val="single" w:sz="4" w:space="0" w:color="054196"/>
            </w:tcBorders>
            <w:shd w:val="clear" w:color="auto" w:fill="E9F0F7"/>
          </w:tcPr>
          <w:p w14:paraId="6CDD0AFA" w14:textId="177CB16F" w:rsidR="00844117" w:rsidRPr="00471C21" w:rsidRDefault="00844117" w:rsidP="007E7615">
            <w:pPr>
              <w:spacing w:after="0" w:line="245" w:lineRule="atLeast"/>
              <w:rPr>
                <w:rFonts w:cs="Arial"/>
              </w:rPr>
            </w:pPr>
            <w:r>
              <w:rPr>
                <w:rFonts w:cs="Arial"/>
              </w:rPr>
              <w:t>XML</w:t>
            </w:r>
          </w:p>
        </w:tc>
        <w:tc>
          <w:tcPr>
            <w:tcW w:w="7052" w:type="dxa"/>
            <w:tcBorders>
              <w:top w:val="single" w:sz="4" w:space="0" w:color="054196"/>
              <w:left w:val="single" w:sz="4" w:space="0" w:color="054196"/>
              <w:bottom w:val="single" w:sz="4" w:space="0" w:color="054196"/>
              <w:right w:val="single" w:sz="4" w:space="0" w:color="054196"/>
            </w:tcBorders>
          </w:tcPr>
          <w:p w14:paraId="76FB102E" w14:textId="2A41E1E2" w:rsidR="00844117" w:rsidRPr="00471C21" w:rsidRDefault="00844117" w:rsidP="007E7615">
            <w:pPr>
              <w:spacing w:after="0" w:line="245" w:lineRule="atLeast"/>
              <w:rPr>
                <w:rFonts w:cs="Arial"/>
              </w:rPr>
            </w:pPr>
            <w:proofErr w:type="spellStart"/>
            <w:r>
              <w:rPr>
                <w:rFonts w:cs="Arial"/>
              </w:rPr>
              <w:t>eXtensible</w:t>
            </w:r>
            <w:proofErr w:type="spellEnd"/>
            <w:r>
              <w:rPr>
                <w:rFonts w:cs="Arial"/>
              </w:rPr>
              <w:t xml:space="preserve"> </w:t>
            </w:r>
            <w:proofErr w:type="spellStart"/>
            <w:r>
              <w:rPr>
                <w:rFonts w:cs="Arial"/>
              </w:rPr>
              <w:t>Markup</w:t>
            </w:r>
            <w:proofErr w:type="spellEnd"/>
            <w:r>
              <w:rPr>
                <w:rFonts w:cs="Arial"/>
              </w:rPr>
              <w:t xml:space="preserve"> Language</w:t>
            </w:r>
          </w:p>
        </w:tc>
      </w:tr>
    </w:tbl>
    <w:p w14:paraId="48A3D61E" w14:textId="77777777" w:rsidR="001F71D3" w:rsidRDefault="001F71D3" w:rsidP="001F71D3">
      <w:pPr>
        <w:pStyle w:val="Heading2"/>
      </w:pPr>
    </w:p>
    <w:p w14:paraId="505A1670" w14:textId="77777777" w:rsidR="001F71D3" w:rsidRDefault="001F71D3" w:rsidP="001F71D3">
      <w:pPr>
        <w:pStyle w:val="Heading2"/>
      </w:pPr>
      <w:bookmarkStart w:id="67" w:name="_Toc483392936"/>
      <w:r>
        <w:t>1.3 Additional files</w:t>
      </w:r>
      <w:bookmarkEnd w:id="67"/>
    </w:p>
    <w:p w14:paraId="2B1BA2DA" w14:textId="77777777" w:rsidR="001F71D3" w:rsidRDefault="001F71D3" w:rsidP="001F71D3">
      <w:r>
        <w:t xml:space="preserve">This document is complemented by a number of files to assist with integration development. </w:t>
      </w:r>
    </w:p>
    <w:p w14:paraId="5E4348B4" w14:textId="77777777" w:rsidR="001F71D3" w:rsidRPr="001F71D3" w:rsidRDefault="001F71D3" w:rsidP="001F71D3">
      <w:r>
        <w:t>Files include:</w:t>
      </w:r>
    </w:p>
    <w:tbl>
      <w:tblPr>
        <w:tblW w:w="0" w:type="auto"/>
        <w:tblBorders>
          <w:top w:val="single" w:sz="4" w:space="0" w:color="286EB4"/>
          <w:left w:val="single" w:sz="4" w:space="0" w:color="286EB4"/>
          <w:bottom w:val="single" w:sz="4" w:space="0" w:color="286EB4"/>
          <w:right w:val="single" w:sz="4" w:space="0" w:color="286EB4"/>
          <w:insideH w:val="single" w:sz="4" w:space="0" w:color="286EB4"/>
          <w:insideV w:val="single" w:sz="4" w:space="0" w:color="286EB4"/>
        </w:tblBorders>
        <w:tblLook w:val="00A0" w:firstRow="1" w:lastRow="0" w:firstColumn="1" w:lastColumn="0" w:noHBand="0" w:noVBand="0"/>
      </w:tblPr>
      <w:tblGrid>
        <w:gridCol w:w="2853"/>
        <w:gridCol w:w="7052"/>
      </w:tblGrid>
      <w:tr w:rsidR="001F71D3" w:rsidRPr="00471C21" w14:paraId="3952C25A"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054196"/>
            <w:hideMark/>
          </w:tcPr>
          <w:p w14:paraId="5649147B" w14:textId="77777777" w:rsidR="001F71D3" w:rsidRPr="00471C21" w:rsidRDefault="001F71D3" w:rsidP="00634CD1">
            <w:pPr>
              <w:pStyle w:val="Table-ColumnHeading"/>
              <w:rPr>
                <w:rFonts w:asciiTheme="minorHAnsi" w:hAnsiTheme="minorHAnsi"/>
              </w:rPr>
            </w:pPr>
            <w:r w:rsidRPr="00471C21">
              <w:rPr>
                <w:rFonts w:asciiTheme="minorHAnsi" w:hAnsiTheme="minorHAnsi"/>
              </w:rPr>
              <w:t>Filename</w:t>
            </w:r>
          </w:p>
        </w:tc>
        <w:tc>
          <w:tcPr>
            <w:tcW w:w="7052" w:type="dxa"/>
            <w:tcBorders>
              <w:top w:val="single" w:sz="4" w:space="0" w:color="054196"/>
              <w:left w:val="single" w:sz="4" w:space="0" w:color="054196"/>
              <w:bottom w:val="single" w:sz="4" w:space="0" w:color="054196"/>
              <w:right w:val="single" w:sz="4" w:space="0" w:color="054196"/>
            </w:tcBorders>
            <w:shd w:val="clear" w:color="auto" w:fill="054196"/>
            <w:hideMark/>
          </w:tcPr>
          <w:p w14:paraId="4CA38C86" w14:textId="77777777" w:rsidR="001F71D3" w:rsidRPr="00471C21" w:rsidRDefault="001F71D3" w:rsidP="00634CD1">
            <w:pPr>
              <w:pStyle w:val="Table-ColumnHeading"/>
              <w:rPr>
                <w:rFonts w:asciiTheme="minorHAnsi" w:hAnsiTheme="minorHAnsi"/>
              </w:rPr>
            </w:pPr>
            <w:r w:rsidRPr="00471C21">
              <w:rPr>
                <w:rFonts w:asciiTheme="minorHAnsi" w:hAnsiTheme="minorHAnsi"/>
              </w:rPr>
              <w:t>Description</w:t>
            </w:r>
          </w:p>
        </w:tc>
      </w:tr>
      <w:tr w:rsidR="00AE66DA" w:rsidRPr="00471C21" w14:paraId="287A3E37"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1D070EC3" w14:textId="6FEBE58A" w:rsidR="00AE66DA" w:rsidRDefault="00BD4D59" w:rsidP="00E171BF">
            <w:pPr>
              <w:spacing w:before="120" w:after="210" w:line="245" w:lineRule="atLeast"/>
              <w:rPr>
                <w:rFonts w:cs="Arial"/>
              </w:rPr>
            </w:pPr>
            <w:r>
              <w:rPr>
                <w:rFonts w:cs="Arial"/>
              </w:rPr>
              <w:t>O</w:t>
            </w:r>
            <w:r w:rsidR="003553F7">
              <w:rPr>
                <w:rFonts w:cs="Arial"/>
              </w:rPr>
              <w:t xml:space="preserve">nline NAPLAN Reporting </w:t>
            </w:r>
            <w:proofErr w:type="spellStart"/>
            <w:r w:rsidR="003553F7">
              <w:rPr>
                <w:rFonts w:cs="Arial"/>
              </w:rPr>
              <w:t>DataSet</w:t>
            </w:r>
            <w:proofErr w:type="spellEnd"/>
            <w:r w:rsidR="003553F7">
              <w:rPr>
                <w:rFonts w:cs="Arial"/>
              </w:rPr>
              <w:t xml:space="preserve"> 2</w:t>
            </w:r>
            <w:r>
              <w:rPr>
                <w:rFonts w:cs="Arial"/>
              </w:rPr>
              <w:t>.</w:t>
            </w:r>
            <w:r w:rsidR="00FC3385">
              <w:rPr>
                <w:rFonts w:cs="Arial"/>
              </w:rPr>
              <w:t>05</w:t>
            </w:r>
            <w:r w:rsidR="00802D21">
              <w:rPr>
                <w:rFonts w:cs="Arial"/>
              </w:rPr>
              <w:t>6</w:t>
            </w:r>
            <w:r>
              <w:rPr>
                <w:rFonts w:cs="Arial"/>
              </w:rPr>
              <w:t>.xlsx</w:t>
            </w:r>
          </w:p>
        </w:tc>
        <w:tc>
          <w:tcPr>
            <w:tcW w:w="7052" w:type="dxa"/>
            <w:tcBorders>
              <w:top w:val="single" w:sz="4" w:space="0" w:color="054196"/>
              <w:left w:val="single" w:sz="4" w:space="0" w:color="054196"/>
              <w:bottom w:val="single" w:sz="4" w:space="0" w:color="054196"/>
              <w:right w:val="single" w:sz="4" w:space="0" w:color="054196"/>
            </w:tcBorders>
          </w:tcPr>
          <w:p w14:paraId="32CE1EA4" w14:textId="23A3381F" w:rsidR="00AE66DA" w:rsidRPr="00471C21" w:rsidRDefault="00BD4D59" w:rsidP="00F31CA8">
            <w:pPr>
              <w:spacing w:before="120" w:after="210" w:line="245" w:lineRule="atLeast"/>
              <w:rPr>
                <w:rFonts w:cs="Arial"/>
              </w:rPr>
            </w:pPr>
            <w:r>
              <w:rPr>
                <w:rFonts w:cs="Arial"/>
              </w:rPr>
              <w:t xml:space="preserve">Reference excel spreadsheet, adapted from </w:t>
            </w:r>
            <w:r w:rsidR="00F31CA8">
              <w:rPr>
                <w:rFonts w:cs="Arial"/>
              </w:rPr>
              <w:t>previous versions</w:t>
            </w:r>
            <w:r>
              <w:rPr>
                <w:rFonts w:cs="Arial"/>
              </w:rPr>
              <w:t xml:space="preserve"> of the Results &amp; Reporting dataset used in NSIP’s 2016 Data Systems Readiness (DSR) consultations</w:t>
            </w:r>
            <w:r w:rsidR="00F31CA8">
              <w:rPr>
                <w:rFonts w:cs="Arial"/>
              </w:rPr>
              <w:t>.</w:t>
            </w:r>
            <w:r>
              <w:rPr>
                <w:rFonts w:cs="Arial"/>
              </w:rPr>
              <w:t xml:space="preserve"> </w:t>
            </w:r>
          </w:p>
        </w:tc>
      </w:tr>
      <w:tr w:rsidR="00BD4D59" w:rsidRPr="00471C21" w14:paraId="595D691C" w14:textId="77777777" w:rsidTr="00A248A6">
        <w:trPr>
          <w:trHeight w:val="289"/>
        </w:trPr>
        <w:tc>
          <w:tcPr>
            <w:tcW w:w="2853" w:type="dxa"/>
            <w:tcBorders>
              <w:top w:val="single" w:sz="4" w:space="0" w:color="054196"/>
              <w:left w:val="single" w:sz="4" w:space="0" w:color="054196"/>
              <w:bottom w:val="single" w:sz="4" w:space="0" w:color="054196"/>
              <w:right w:val="single" w:sz="4" w:space="0" w:color="054196"/>
            </w:tcBorders>
            <w:shd w:val="clear" w:color="auto" w:fill="E9F0F7"/>
          </w:tcPr>
          <w:p w14:paraId="2C5C039D" w14:textId="6F964E28" w:rsidR="00BD4D59" w:rsidRDefault="00BD4D59" w:rsidP="00634CD1">
            <w:pPr>
              <w:spacing w:before="120" w:after="210" w:line="245" w:lineRule="atLeast"/>
              <w:rPr>
                <w:rFonts w:cs="Arial"/>
              </w:rPr>
            </w:pPr>
            <w:r>
              <w:rPr>
                <w:rFonts w:cs="Arial"/>
              </w:rPr>
              <w:t>XSD/XML</w:t>
            </w:r>
          </w:p>
        </w:tc>
        <w:tc>
          <w:tcPr>
            <w:tcW w:w="7052" w:type="dxa"/>
            <w:tcBorders>
              <w:top w:val="single" w:sz="4" w:space="0" w:color="054196"/>
              <w:left w:val="single" w:sz="4" w:space="0" w:color="054196"/>
              <w:bottom w:val="single" w:sz="4" w:space="0" w:color="054196"/>
              <w:right w:val="single" w:sz="4" w:space="0" w:color="054196"/>
            </w:tcBorders>
          </w:tcPr>
          <w:p w14:paraId="61035EEC" w14:textId="3C5E4B16" w:rsidR="00BD4D59" w:rsidRDefault="009351E7">
            <w:pPr>
              <w:spacing w:before="120" w:after="210" w:line="245" w:lineRule="atLeast"/>
              <w:rPr>
                <w:rFonts w:cs="Arial"/>
              </w:rPr>
            </w:pPr>
            <w:r>
              <w:rPr>
                <w:rFonts w:cs="Arial"/>
              </w:rPr>
              <w:t xml:space="preserve">Link for </w:t>
            </w:r>
            <w:r w:rsidR="00CC1885">
              <w:rPr>
                <w:rFonts w:cs="Arial"/>
              </w:rPr>
              <w:t xml:space="preserve">Sample XML can be found </w:t>
            </w:r>
            <w:r w:rsidR="00447942">
              <w:rPr>
                <w:rFonts w:cs="Arial"/>
              </w:rPr>
              <w:t>in section</w:t>
            </w:r>
            <w:r w:rsidR="00CC1885">
              <w:rPr>
                <w:rFonts w:cs="Arial"/>
              </w:rPr>
              <w:t xml:space="preserve"> 6.1</w:t>
            </w:r>
          </w:p>
        </w:tc>
      </w:tr>
    </w:tbl>
    <w:p w14:paraId="49E2E0F2" w14:textId="77777777" w:rsidR="00AE66DA" w:rsidRDefault="00AE66DA"/>
    <w:p w14:paraId="1FDC856F" w14:textId="2DE9F56F" w:rsidR="00AE66DA" w:rsidRDefault="00AE66DA" w:rsidP="00AE66DA">
      <w:pPr>
        <w:pStyle w:val="Heading2"/>
      </w:pPr>
      <w:bookmarkStart w:id="68" w:name="_Toc483392937"/>
      <w:r>
        <w:lastRenderedPageBreak/>
        <w:t>1.4 Document distribution</w:t>
      </w:r>
      <w:bookmarkEnd w:id="68"/>
    </w:p>
    <w:p w14:paraId="0B92FAD0" w14:textId="77777777" w:rsidR="00340488" w:rsidRPr="00340488" w:rsidRDefault="00AE66DA" w:rsidP="00340488">
      <w:r>
        <w:t>This document will be made a</w:t>
      </w:r>
      <w:r w:rsidR="00340488">
        <w:t xml:space="preserve">vailable via NSIP’s </w:t>
      </w:r>
      <w:proofErr w:type="spellStart"/>
      <w:r w:rsidR="00340488">
        <w:t>Github</w:t>
      </w:r>
      <w:proofErr w:type="spellEnd"/>
      <w:r w:rsidR="00340488">
        <w:t xml:space="preserve"> page: </w:t>
      </w:r>
      <w:r w:rsidR="00340488" w:rsidRPr="00340488">
        <w:rPr>
          <w:i/>
          <w:iCs/>
        </w:rPr>
        <w:t>https://github.com/nsip/naplan-results-reporting</w:t>
      </w:r>
    </w:p>
    <w:p w14:paraId="34101492" w14:textId="5754A43A" w:rsidR="001F71D3" w:rsidRDefault="00340488" w:rsidP="00340488">
      <w:r w:rsidRPr="00340488">
        <w:t xml:space="preserve"> </w:t>
      </w:r>
    </w:p>
    <w:p w14:paraId="46F77000" w14:textId="4FFBEAD3" w:rsidR="007F1B29" w:rsidRDefault="001F71D3" w:rsidP="00CE3D81">
      <w:pPr>
        <w:pStyle w:val="Heading2"/>
      </w:pPr>
      <w:bookmarkStart w:id="69" w:name="_Toc258855833"/>
      <w:bookmarkStart w:id="70" w:name="_Toc483392938"/>
      <w:r w:rsidRPr="008C044E">
        <w:t>1.</w:t>
      </w:r>
      <w:r w:rsidR="00AE66DA" w:rsidRPr="008C044E">
        <w:t>5</w:t>
      </w:r>
      <w:r w:rsidR="003750BE" w:rsidRPr="008C044E">
        <w:t xml:space="preserve"> </w:t>
      </w:r>
      <w:r w:rsidR="007F1B29" w:rsidRPr="008C044E">
        <w:t>Background</w:t>
      </w:r>
      <w:bookmarkEnd w:id="69"/>
      <w:r w:rsidR="004061EE" w:rsidRPr="008C044E">
        <w:t xml:space="preserve"> – Assessment platform</w:t>
      </w:r>
      <w:bookmarkEnd w:id="70"/>
    </w:p>
    <w:p w14:paraId="1D908C17" w14:textId="77777777" w:rsidR="004061EE" w:rsidRDefault="004061EE" w:rsidP="004061EE">
      <w:pPr>
        <w:rPr>
          <w:rFonts w:cs="Arial"/>
        </w:rPr>
      </w:pPr>
      <w:bookmarkStart w:id="71" w:name="_Toc258855834"/>
      <w:r w:rsidRPr="00471C21">
        <w:rPr>
          <w:rFonts w:cs="Arial"/>
        </w:rPr>
        <w:t xml:space="preserve">The Australian Government Department of Education is funding Education Services Australia (ESA) to </w:t>
      </w:r>
      <w:r w:rsidRPr="00884006">
        <w:rPr>
          <w:rFonts w:cs="Arial"/>
        </w:rPr>
        <w:t>develop</w:t>
      </w:r>
      <w:r w:rsidRPr="00471C21">
        <w:rPr>
          <w:rFonts w:cs="Arial"/>
        </w:rPr>
        <w:t xml:space="preserve"> the Online National Assessment Platform (‘the Assessment Platform’) as part of a broader program of work that supports a range of assessment types including national online assessment. One of the components of the Assessment Platform is an online-based assessment delivery system. This system will allow for test creation and management using an existing item authoring system, user management and student registration, test administration, delivery, access and presentation of tests to eligible students, as well as scoring of these assessments </w:t>
      </w:r>
      <w:r w:rsidR="00104E95">
        <w:rPr>
          <w:rFonts w:cs="Arial"/>
        </w:rPr>
        <w:t>and</w:t>
      </w:r>
      <w:r w:rsidRPr="00471C21">
        <w:rPr>
          <w:rFonts w:cs="Arial"/>
        </w:rPr>
        <w:t xml:space="preserve"> reporting for assessment events. Offline and low-bandwidth delivery solutions are also included as part of the overall assessment delivery system (outside the scope of this document).</w:t>
      </w:r>
    </w:p>
    <w:p w14:paraId="573385A7" w14:textId="77777777" w:rsidR="0045441B" w:rsidRPr="00471C21" w:rsidRDefault="0045441B" w:rsidP="004061EE">
      <w:pPr>
        <w:rPr>
          <w:rFonts w:cs="Arial"/>
        </w:rPr>
      </w:pPr>
    </w:p>
    <w:p w14:paraId="4D5B0AE6" w14:textId="170BCC10" w:rsidR="004061EE" w:rsidRDefault="0045441B" w:rsidP="00CE3D81">
      <w:pPr>
        <w:pStyle w:val="Heading2"/>
      </w:pPr>
      <w:bookmarkStart w:id="72" w:name="_Toc483392939"/>
      <w:r w:rsidRPr="0045441B">
        <w:t xml:space="preserve">1.6 </w:t>
      </w:r>
      <w:r w:rsidR="0084251C">
        <w:t>Operations and Timing</w:t>
      </w:r>
      <w:r w:rsidRPr="0045441B">
        <w:t xml:space="preserve"> of data extracts</w:t>
      </w:r>
      <w:bookmarkEnd w:id="72"/>
    </w:p>
    <w:p w14:paraId="271C5147" w14:textId="125EEC22" w:rsidR="00C86D0A" w:rsidRDefault="00C86D0A" w:rsidP="004061EE">
      <w:pPr>
        <w:rPr>
          <w:rFonts w:cs="Arial"/>
        </w:rPr>
      </w:pPr>
      <w:r>
        <w:rPr>
          <w:rFonts w:cs="Arial"/>
        </w:rPr>
        <w:t xml:space="preserve">The timing of jurisdictional results and reporting extracts </w:t>
      </w:r>
      <w:r w:rsidR="009351E7">
        <w:rPr>
          <w:rFonts w:cs="Arial"/>
        </w:rPr>
        <w:t xml:space="preserve">is dependent on </w:t>
      </w:r>
      <w:r>
        <w:rPr>
          <w:rFonts w:cs="Arial"/>
        </w:rPr>
        <w:t>the platform vendor</w:t>
      </w:r>
      <w:r w:rsidR="009351E7">
        <w:rPr>
          <w:rFonts w:cs="Arial"/>
        </w:rPr>
        <w:t>’s implementation.  The</w:t>
      </w:r>
      <w:r>
        <w:rPr>
          <w:rFonts w:cs="Arial"/>
        </w:rPr>
        <w:t xml:space="preserve"> generation of a complete dataset may take significant processing time.</w:t>
      </w:r>
      <w:r w:rsidR="009162F8">
        <w:rPr>
          <w:rFonts w:cs="Arial"/>
        </w:rPr>
        <w:t xml:space="preserve"> For 2017:</w:t>
      </w:r>
      <w:r>
        <w:rPr>
          <w:rFonts w:cs="Arial"/>
        </w:rPr>
        <w:t xml:space="preserve">  </w:t>
      </w:r>
    </w:p>
    <w:p w14:paraId="7B33AE70" w14:textId="08B7EFD5" w:rsidR="00E171BF" w:rsidRPr="00A65CB5" w:rsidRDefault="00E171BF" w:rsidP="004061EE">
      <w:pPr>
        <w:rPr>
          <w:rFonts w:cs="Arial"/>
          <w:b/>
          <w:u w:val="single"/>
        </w:rPr>
      </w:pPr>
      <w:r w:rsidRPr="00A65CB5">
        <w:rPr>
          <w:rFonts w:cs="Arial"/>
          <w:b/>
          <w:u w:val="single"/>
        </w:rPr>
        <w:t>For Test Administration Authorities and Jurisdictional organisations acting as a TAA in a given State/Territory:</w:t>
      </w:r>
    </w:p>
    <w:p w14:paraId="0DBA4D44" w14:textId="374B9975" w:rsidR="002C7A62" w:rsidRDefault="00C86D0A" w:rsidP="004061EE">
      <w:pPr>
        <w:rPr>
          <w:rFonts w:cs="Arial"/>
        </w:rPr>
      </w:pPr>
      <w:r>
        <w:rPr>
          <w:rFonts w:cs="Arial"/>
        </w:rPr>
        <w:t>A</w:t>
      </w:r>
      <w:r w:rsidR="002C7A62">
        <w:rPr>
          <w:rFonts w:cs="Arial"/>
        </w:rPr>
        <w:t xml:space="preserve">uthorised jurisdictional users </w:t>
      </w:r>
      <w:r w:rsidR="009162F8">
        <w:rPr>
          <w:rFonts w:cs="Arial"/>
        </w:rPr>
        <w:t>are</w:t>
      </w:r>
      <w:r w:rsidR="002C7A62">
        <w:rPr>
          <w:rFonts w:cs="Arial"/>
        </w:rPr>
        <w:t xml:space="preserve"> able to extract data from the platform </w:t>
      </w:r>
      <w:r w:rsidR="009162F8">
        <w:rPr>
          <w:rFonts w:cs="Arial"/>
        </w:rPr>
        <w:t>once all schools have moved into the ‘Results’ phase</w:t>
      </w:r>
      <w:r w:rsidR="00CC1885">
        <w:rPr>
          <w:rFonts w:cs="Arial"/>
        </w:rPr>
        <w:t>.</w:t>
      </w:r>
      <w:r w:rsidR="002C7A62">
        <w:rPr>
          <w:rFonts w:cs="Arial"/>
        </w:rPr>
        <w:t xml:space="preserve"> i</w:t>
      </w:r>
      <w:r w:rsidR="00CC1885">
        <w:rPr>
          <w:rFonts w:cs="Arial"/>
        </w:rPr>
        <w:t>.</w:t>
      </w:r>
      <w:r w:rsidR="002C7A62">
        <w:rPr>
          <w:rFonts w:cs="Arial"/>
        </w:rPr>
        <w:t>e</w:t>
      </w:r>
      <w:r w:rsidR="00CC1885">
        <w:rPr>
          <w:rFonts w:cs="Arial"/>
        </w:rPr>
        <w:t>.</w:t>
      </w:r>
      <w:r w:rsidR="002C7A62">
        <w:rPr>
          <w:rFonts w:cs="Arial"/>
        </w:rPr>
        <w:t xml:space="preserve"> extraction of data require</w:t>
      </w:r>
      <w:r w:rsidR="009162F8">
        <w:rPr>
          <w:rFonts w:cs="Arial"/>
        </w:rPr>
        <w:t>s</w:t>
      </w:r>
      <w:r w:rsidR="002C7A62">
        <w:rPr>
          <w:rFonts w:cs="Arial"/>
        </w:rPr>
        <w:t xml:space="preserve"> </w:t>
      </w:r>
      <w:r w:rsidR="009162F8">
        <w:rPr>
          <w:rFonts w:cs="Arial"/>
        </w:rPr>
        <w:t xml:space="preserve">all </w:t>
      </w:r>
      <w:r w:rsidR="002C7A62">
        <w:rPr>
          <w:rFonts w:cs="Arial"/>
        </w:rPr>
        <w:t>school principal checklists to be completed</w:t>
      </w:r>
      <w:r w:rsidR="009162F8">
        <w:rPr>
          <w:rFonts w:cs="Arial"/>
        </w:rPr>
        <w:t>.</w:t>
      </w:r>
      <w:r w:rsidR="002C7A62">
        <w:rPr>
          <w:rFonts w:cs="Arial"/>
        </w:rPr>
        <w:t xml:space="preserve"> This is of critical importance and jurisdictions extracting data </w:t>
      </w:r>
      <w:r w:rsidR="009351E7">
        <w:rPr>
          <w:rFonts w:cs="Arial"/>
        </w:rPr>
        <w:t xml:space="preserve">will </w:t>
      </w:r>
      <w:r w:rsidR="002C7A62">
        <w:rPr>
          <w:rFonts w:cs="Arial"/>
        </w:rPr>
        <w:t>need to take this into account</w:t>
      </w:r>
      <w:r w:rsidR="009162F8">
        <w:rPr>
          <w:rFonts w:cs="Arial"/>
        </w:rPr>
        <w:t>.</w:t>
      </w:r>
      <w:r w:rsidR="002C7A62">
        <w:rPr>
          <w:rFonts w:cs="Arial"/>
        </w:rPr>
        <w:t xml:space="preserve"> </w:t>
      </w:r>
      <w:r w:rsidR="0046504D">
        <w:rPr>
          <w:rFonts w:cs="Arial"/>
        </w:rPr>
        <w:t xml:space="preserve">  </w:t>
      </w:r>
      <w:r w:rsidR="0046504D">
        <w:t>Extracts can take up to 8 hours to generate, and are available once in the “</w:t>
      </w:r>
      <w:r w:rsidR="005E6349">
        <w:t>R</w:t>
      </w:r>
      <w:r w:rsidR="0046504D">
        <w:t>e</w:t>
      </w:r>
      <w:r w:rsidR="005E6349">
        <w:t>sults</w:t>
      </w:r>
      <w:r w:rsidR="0046504D">
        <w:t>” phase for the authorised user.</w:t>
      </w:r>
    </w:p>
    <w:p w14:paraId="7B4FF207" w14:textId="6283F210" w:rsidR="0045441B" w:rsidRDefault="002C7A62" w:rsidP="004061EE">
      <w:pPr>
        <w:rPr>
          <w:rFonts w:cs="Arial"/>
        </w:rPr>
      </w:pPr>
      <w:r>
        <w:rPr>
          <w:rFonts w:cs="Arial"/>
        </w:rPr>
        <w:t xml:space="preserve">Operational guidelines regarding actual real-world timing of extracts </w:t>
      </w:r>
      <w:r w:rsidR="009162F8">
        <w:rPr>
          <w:rFonts w:cs="Arial"/>
        </w:rPr>
        <w:t>are as follows:</w:t>
      </w:r>
    </w:p>
    <w:bookmarkEnd w:id="71"/>
    <w:p w14:paraId="44EC1567" w14:textId="77777777" w:rsidR="0046504D" w:rsidRPr="00ED684D" w:rsidRDefault="0046504D" w:rsidP="0046504D">
      <w:pPr>
        <w:pStyle w:val="ListParagraph"/>
        <w:numPr>
          <w:ilvl w:val="0"/>
          <w:numId w:val="27"/>
        </w:numPr>
        <w:rPr>
          <w:rFonts w:cs="Arial"/>
        </w:rPr>
      </w:pPr>
      <w:r w:rsidRPr="00ED684D">
        <w:rPr>
          <w:rFonts w:cs="Arial"/>
        </w:rPr>
        <w:t xml:space="preserve">TAA accesses the </w:t>
      </w:r>
      <w:r>
        <w:rPr>
          <w:rFonts w:cs="Arial"/>
        </w:rPr>
        <w:t>Results &amp; Reporting Dataset generation &amp; retrieval page</w:t>
      </w:r>
      <w:r w:rsidRPr="00ED684D">
        <w:rPr>
          <w:rFonts w:cs="Arial"/>
        </w:rPr>
        <w:t xml:space="preserve"> via the TAA dashboard</w:t>
      </w:r>
    </w:p>
    <w:p w14:paraId="2FFDDCD9" w14:textId="77777777" w:rsidR="0046504D" w:rsidRDefault="0046504D" w:rsidP="0046504D">
      <w:pPr>
        <w:pStyle w:val="ListParagraph"/>
        <w:numPr>
          <w:ilvl w:val="0"/>
          <w:numId w:val="27"/>
        </w:numPr>
        <w:rPr>
          <w:rFonts w:cs="Arial"/>
        </w:rPr>
      </w:pPr>
      <w:r w:rsidRPr="00ED684D">
        <w:rPr>
          <w:rFonts w:cs="Arial"/>
        </w:rPr>
        <w:t>Dataset will be accessible after all schools within the TAA’s Jurisdiction have entered the “Results” phase</w:t>
      </w:r>
    </w:p>
    <w:p w14:paraId="390E2ECC" w14:textId="77777777" w:rsidR="0046504D" w:rsidRDefault="0046504D" w:rsidP="0046504D">
      <w:pPr>
        <w:pStyle w:val="ListParagraph"/>
        <w:numPr>
          <w:ilvl w:val="0"/>
          <w:numId w:val="27"/>
        </w:numPr>
        <w:rPr>
          <w:rFonts w:cs="Arial"/>
        </w:rPr>
      </w:pPr>
      <w:r>
        <w:rPr>
          <w:rFonts w:cs="Arial"/>
        </w:rPr>
        <w:t>TAA generates the Results &amp; Reporting Dataset, generating the R&amp;R Dataset for the sector specified (within the users’ scope)</w:t>
      </w:r>
    </w:p>
    <w:p w14:paraId="70262A43" w14:textId="77777777" w:rsidR="0046504D" w:rsidRDefault="0046504D" w:rsidP="0046504D">
      <w:pPr>
        <w:pStyle w:val="ListParagraph"/>
        <w:numPr>
          <w:ilvl w:val="0"/>
          <w:numId w:val="27"/>
        </w:numPr>
        <w:rPr>
          <w:rFonts w:cs="Arial"/>
        </w:rPr>
      </w:pPr>
      <w:r>
        <w:rPr>
          <w:rFonts w:cs="Arial"/>
        </w:rPr>
        <w:t>Platform displays confirmation of generation and the password required to access the extract on screen</w:t>
      </w:r>
    </w:p>
    <w:p w14:paraId="03304A99" w14:textId="77777777" w:rsidR="0046504D" w:rsidRDefault="0046504D" w:rsidP="0046504D">
      <w:pPr>
        <w:pStyle w:val="ListParagraph"/>
        <w:numPr>
          <w:ilvl w:val="0"/>
          <w:numId w:val="27"/>
        </w:numPr>
        <w:rPr>
          <w:rFonts w:cs="Arial"/>
        </w:rPr>
      </w:pPr>
      <w:r>
        <w:rPr>
          <w:rFonts w:cs="Arial"/>
        </w:rPr>
        <w:t>TAA receives email notification upon completion of Results &amp; Reporting Dataset generation</w:t>
      </w:r>
    </w:p>
    <w:p w14:paraId="6EAA859A" w14:textId="77777777" w:rsidR="0046504D" w:rsidRDefault="0046504D" w:rsidP="0046504D">
      <w:pPr>
        <w:pStyle w:val="ListParagraph"/>
        <w:numPr>
          <w:ilvl w:val="0"/>
          <w:numId w:val="27"/>
        </w:numPr>
        <w:rPr>
          <w:rFonts w:cs="Arial"/>
        </w:rPr>
      </w:pPr>
      <w:r>
        <w:rPr>
          <w:rFonts w:cs="Arial"/>
        </w:rPr>
        <w:t>TAA accesses the Results &amp; Reporting Dataset page via the TAA dashboard and downloads the generated data extract, accepting a privacy agreement in the process</w:t>
      </w:r>
    </w:p>
    <w:p w14:paraId="1ED463BB" w14:textId="77777777" w:rsidR="0046504D" w:rsidRDefault="0046504D" w:rsidP="0046504D">
      <w:pPr>
        <w:pStyle w:val="ListParagraph"/>
        <w:numPr>
          <w:ilvl w:val="0"/>
          <w:numId w:val="27"/>
        </w:numPr>
        <w:rPr>
          <w:rFonts w:cs="Arial"/>
        </w:rPr>
      </w:pPr>
      <w:r>
        <w:rPr>
          <w:rFonts w:cs="Arial"/>
        </w:rPr>
        <w:t>TAA opens data extract, using the password initially provided upon generation</w:t>
      </w:r>
    </w:p>
    <w:p w14:paraId="5502AE03" w14:textId="77777777" w:rsidR="0046504D" w:rsidRPr="00ED684D" w:rsidRDefault="0046504D" w:rsidP="0046504D">
      <w:pPr>
        <w:pStyle w:val="ListParagraph"/>
        <w:numPr>
          <w:ilvl w:val="0"/>
          <w:numId w:val="27"/>
        </w:numPr>
        <w:rPr>
          <w:rFonts w:cs="Arial"/>
        </w:rPr>
      </w:pPr>
      <w:r>
        <w:rPr>
          <w:rFonts w:cs="Arial"/>
        </w:rPr>
        <w:t xml:space="preserve">If TAA wishes to re-download or re-generate the data extract at any point after this, they can do so by following the steps above.  The most recently generated extract will always be available for download after its initial generation.   </w:t>
      </w:r>
    </w:p>
    <w:p w14:paraId="4C753114" w14:textId="77777777" w:rsidR="00E171BF" w:rsidRDefault="00E171BF" w:rsidP="007F1B29"/>
    <w:p w14:paraId="147A4381" w14:textId="70DB6748" w:rsidR="009C63DA" w:rsidRPr="00CE3D81" w:rsidRDefault="009C63DA" w:rsidP="00CE3D81">
      <w:pPr>
        <w:pStyle w:val="Heading2"/>
      </w:pPr>
      <w:bookmarkStart w:id="73" w:name="_Toc258855835"/>
      <w:bookmarkStart w:id="74" w:name="_Toc483392940"/>
      <w:r w:rsidRPr="008C044E">
        <w:t>1.</w:t>
      </w:r>
      <w:r w:rsidR="0045441B" w:rsidRPr="008C044E">
        <w:t>7</w:t>
      </w:r>
      <w:r w:rsidRPr="008C044E">
        <w:t xml:space="preserve"> </w:t>
      </w:r>
      <w:r w:rsidR="002C7A62" w:rsidRPr="008C044E">
        <w:t>Format</w:t>
      </w:r>
      <w:r w:rsidR="0045441B" w:rsidRPr="008C044E">
        <w:t xml:space="preserve"> of data extracts</w:t>
      </w:r>
      <w:bookmarkEnd w:id="74"/>
    </w:p>
    <w:p w14:paraId="2AB39B4F" w14:textId="427BCE41" w:rsidR="00AE66DA" w:rsidRDefault="00A01420" w:rsidP="009C63DA">
      <w:pPr>
        <w:rPr>
          <w:rFonts w:cs="Arial"/>
        </w:rPr>
      </w:pPr>
      <w:r>
        <w:rPr>
          <w:rFonts w:cs="Arial"/>
        </w:rPr>
        <w:t>The format</w:t>
      </w:r>
      <w:r w:rsidR="008C044E">
        <w:rPr>
          <w:rFonts w:cs="Arial"/>
        </w:rPr>
        <w:t xml:space="preserve"> of the data</w:t>
      </w:r>
      <w:r>
        <w:rPr>
          <w:rFonts w:cs="Arial"/>
        </w:rPr>
        <w:t xml:space="preserve"> will be XML</w:t>
      </w:r>
      <w:r w:rsidR="008C044E">
        <w:rPr>
          <w:rFonts w:cs="Arial"/>
        </w:rPr>
        <w:t xml:space="preserve"> (</w:t>
      </w:r>
      <w:proofErr w:type="spellStart"/>
      <w:r w:rsidR="008C044E">
        <w:rPr>
          <w:rFonts w:cs="Arial"/>
        </w:rPr>
        <w:t>eXtensible</w:t>
      </w:r>
      <w:proofErr w:type="spellEnd"/>
      <w:r w:rsidR="008C044E">
        <w:rPr>
          <w:rFonts w:cs="Arial"/>
        </w:rPr>
        <w:t xml:space="preserve"> </w:t>
      </w:r>
      <w:proofErr w:type="spellStart"/>
      <w:r w:rsidR="008C044E">
        <w:rPr>
          <w:rFonts w:cs="Arial"/>
        </w:rPr>
        <w:t>Markup</w:t>
      </w:r>
      <w:proofErr w:type="spellEnd"/>
      <w:r w:rsidR="008C044E">
        <w:rPr>
          <w:rFonts w:cs="Arial"/>
        </w:rPr>
        <w:t xml:space="preserve"> Language)</w:t>
      </w:r>
      <w:r>
        <w:rPr>
          <w:rFonts w:cs="Arial"/>
        </w:rPr>
        <w:t xml:space="preserve">.  </w:t>
      </w:r>
      <w:r w:rsidR="008C044E">
        <w:rPr>
          <w:rFonts w:cs="Arial"/>
        </w:rPr>
        <w:t>XML is able to model the complex, repeating nested data structures produced by the assessment platform, something which flat text files (such as CSV – comma separated value files)</w:t>
      </w:r>
      <w:r w:rsidR="003C4231">
        <w:rPr>
          <w:rFonts w:cs="Arial"/>
        </w:rPr>
        <w:t>,</w:t>
      </w:r>
      <w:r w:rsidR="008C044E">
        <w:rPr>
          <w:rFonts w:cs="Arial"/>
        </w:rPr>
        <w:t xml:space="preserve"> cannot readily accomplish. </w:t>
      </w:r>
      <w:r w:rsidR="003C4231">
        <w:rPr>
          <w:rFonts w:cs="Arial"/>
        </w:rPr>
        <w:t xml:space="preserve"> </w:t>
      </w:r>
      <w:r w:rsidR="008C044E">
        <w:rPr>
          <w:rFonts w:cs="Arial"/>
        </w:rPr>
        <w:t xml:space="preserve">XML is both human and machine readable and will allow for validation of the file contents </w:t>
      </w:r>
      <w:r>
        <w:rPr>
          <w:rFonts w:cs="Arial"/>
        </w:rPr>
        <w:t>via XSD</w:t>
      </w:r>
      <w:r w:rsidR="008C044E">
        <w:rPr>
          <w:rFonts w:cs="Arial"/>
        </w:rPr>
        <w:t xml:space="preserve"> (XML Schema Definition)</w:t>
      </w:r>
      <w:r>
        <w:rPr>
          <w:rFonts w:cs="Arial"/>
        </w:rPr>
        <w:t>.</w:t>
      </w:r>
      <w:r w:rsidR="00F5330A">
        <w:rPr>
          <w:rFonts w:cs="Arial"/>
        </w:rPr>
        <w:t xml:space="preserve"> Student writing script responses will be in HTML.</w:t>
      </w:r>
    </w:p>
    <w:p w14:paraId="35C24786" w14:textId="5930235F" w:rsidR="00F7043E" w:rsidRDefault="00F7043E" w:rsidP="009C63DA">
      <w:pPr>
        <w:rPr>
          <w:rFonts w:cs="Arial"/>
        </w:rPr>
      </w:pPr>
      <w:r>
        <w:rPr>
          <w:rFonts w:cs="Arial"/>
        </w:rPr>
        <w:t>An open source tool, NIAS will be available to assist with conversion of XML to CSV where required.</w:t>
      </w:r>
      <w:r w:rsidR="00C55C4B">
        <w:rPr>
          <w:rFonts w:cs="Arial"/>
        </w:rPr>
        <w:t xml:space="preserve"> Please contact NSIP via </w:t>
      </w:r>
      <w:hyperlink r:id="rId8" w:history="1">
        <w:r w:rsidR="00C55C4B" w:rsidRPr="003E75E8">
          <w:rPr>
            <w:rStyle w:val="Hyperlink"/>
            <w:rFonts w:cs="Arial"/>
          </w:rPr>
          <w:t>info@nsip.edu.au</w:t>
        </w:r>
      </w:hyperlink>
      <w:r w:rsidR="00C55C4B">
        <w:rPr>
          <w:rFonts w:cs="Arial"/>
        </w:rPr>
        <w:t xml:space="preserve"> for further details on NIAS.</w:t>
      </w:r>
    </w:p>
    <w:p w14:paraId="26C9EAE0" w14:textId="77777777" w:rsidR="000431F4" w:rsidRDefault="000431F4" w:rsidP="009C63DA">
      <w:pPr>
        <w:rPr>
          <w:rFonts w:cs="Arial"/>
        </w:rPr>
      </w:pPr>
    </w:p>
    <w:p w14:paraId="6DD0BBA7" w14:textId="2D72D41E" w:rsidR="0045441B" w:rsidRDefault="0045441B" w:rsidP="0045441B">
      <w:pPr>
        <w:pStyle w:val="Heading2"/>
        <w:rPr>
          <w:rFonts w:cs="Arial"/>
        </w:rPr>
      </w:pPr>
      <w:bookmarkStart w:id="75" w:name="_Toc483392941"/>
      <w:r>
        <w:lastRenderedPageBreak/>
        <w:t>1.8 Method of data extracts</w:t>
      </w:r>
      <w:bookmarkEnd w:id="75"/>
    </w:p>
    <w:p w14:paraId="3E66E93F" w14:textId="16C7EB49" w:rsidR="008C044E" w:rsidRDefault="008C044E" w:rsidP="009C63DA">
      <w:pPr>
        <w:rPr>
          <w:rFonts w:cs="Arial"/>
        </w:rPr>
      </w:pPr>
      <w:r>
        <w:rPr>
          <w:rFonts w:cs="Arial"/>
        </w:rPr>
        <w:t xml:space="preserve">Jurisdictions will be able to request results and reporting data from the platform </w:t>
      </w:r>
      <w:r w:rsidR="00C86D0A">
        <w:rPr>
          <w:rFonts w:cs="Arial"/>
        </w:rPr>
        <w:t xml:space="preserve">initially </w:t>
      </w:r>
      <w:r>
        <w:rPr>
          <w:rFonts w:cs="Arial"/>
        </w:rPr>
        <w:t>using a web based GUI</w:t>
      </w:r>
      <w:r w:rsidR="00C86D0A">
        <w:rPr>
          <w:rFonts w:cs="Arial"/>
        </w:rPr>
        <w:t xml:space="preserve"> (this will e</w:t>
      </w:r>
      <w:r w:rsidR="00E30CF8">
        <w:rPr>
          <w:rFonts w:cs="Arial"/>
        </w:rPr>
        <w:t xml:space="preserve">xpand to include </w:t>
      </w:r>
      <w:r w:rsidR="00C86D0A">
        <w:rPr>
          <w:rFonts w:cs="Arial"/>
        </w:rPr>
        <w:t>a REST based API</w:t>
      </w:r>
      <w:r w:rsidR="00BD4035">
        <w:rPr>
          <w:rFonts w:cs="Arial"/>
        </w:rPr>
        <w:t xml:space="preserve"> in the future</w:t>
      </w:r>
      <w:r w:rsidR="00C86D0A">
        <w:rPr>
          <w:rFonts w:cs="Arial"/>
        </w:rPr>
        <w:t>)</w:t>
      </w:r>
      <w:r>
        <w:rPr>
          <w:rFonts w:cs="Arial"/>
        </w:rPr>
        <w:t>. Requests for results and reporting data will be able to be made for:</w:t>
      </w:r>
    </w:p>
    <w:p w14:paraId="0EE1DD56" w14:textId="50C1F8B5" w:rsidR="008C044E" w:rsidRDefault="008C044E" w:rsidP="00EA6EFC">
      <w:pPr>
        <w:pStyle w:val="ListParagraph"/>
        <w:numPr>
          <w:ilvl w:val="0"/>
          <w:numId w:val="24"/>
        </w:numPr>
        <w:rPr>
          <w:rFonts w:cs="Arial"/>
        </w:rPr>
      </w:pPr>
      <w:r>
        <w:rPr>
          <w:rFonts w:cs="Arial"/>
        </w:rPr>
        <w:t xml:space="preserve">All schools </w:t>
      </w:r>
      <w:r w:rsidR="00F7043E">
        <w:rPr>
          <w:rFonts w:cs="Arial"/>
        </w:rPr>
        <w:t xml:space="preserve">a </w:t>
      </w:r>
      <w:r>
        <w:rPr>
          <w:rFonts w:cs="Arial"/>
        </w:rPr>
        <w:t xml:space="preserve">jurisdiction is authorised to </w:t>
      </w:r>
      <w:r w:rsidR="00F7043E">
        <w:rPr>
          <w:rFonts w:cs="Arial"/>
        </w:rPr>
        <w:t xml:space="preserve">view, </w:t>
      </w:r>
      <w:r>
        <w:rPr>
          <w:rFonts w:cs="Arial"/>
        </w:rPr>
        <w:t>(for example all Victorian schools)</w:t>
      </w:r>
    </w:p>
    <w:p w14:paraId="45847645" w14:textId="4B6AE804" w:rsidR="00E30CF8" w:rsidRDefault="00E30CF8" w:rsidP="00EA6EFC">
      <w:pPr>
        <w:pStyle w:val="ListParagraph"/>
        <w:numPr>
          <w:ilvl w:val="0"/>
          <w:numId w:val="24"/>
        </w:numPr>
        <w:rPr>
          <w:rFonts w:cs="Arial"/>
        </w:rPr>
      </w:pPr>
      <w:r>
        <w:rPr>
          <w:rFonts w:cs="Arial"/>
        </w:rPr>
        <w:t>All schools for a particular sector (school system)</w:t>
      </w:r>
    </w:p>
    <w:p w14:paraId="46081CC4" w14:textId="19B47661" w:rsidR="008C044E" w:rsidRDefault="008C044E" w:rsidP="00EA6EFC">
      <w:pPr>
        <w:pStyle w:val="ListParagraph"/>
        <w:numPr>
          <w:ilvl w:val="0"/>
          <w:numId w:val="24"/>
        </w:numPr>
        <w:rPr>
          <w:rFonts w:cs="Arial"/>
        </w:rPr>
      </w:pPr>
      <w:r>
        <w:rPr>
          <w:rFonts w:cs="Arial"/>
        </w:rPr>
        <w:t>A single school</w:t>
      </w:r>
    </w:p>
    <w:p w14:paraId="0D190C91" w14:textId="77812020" w:rsidR="002D74EA" w:rsidRDefault="002D74EA" w:rsidP="00EA6EFC">
      <w:pPr>
        <w:pStyle w:val="ListParagraph"/>
        <w:numPr>
          <w:ilvl w:val="0"/>
          <w:numId w:val="24"/>
        </w:numPr>
        <w:rPr>
          <w:rFonts w:cs="Arial"/>
        </w:rPr>
      </w:pPr>
      <w:r>
        <w:rPr>
          <w:rFonts w:cs="Arial"/>
        </w:rPr>
        <w:t>Multiple schools (for example all schools that are part of the calibration sample)</w:t>
      </w:r>
    </w:p>
    <w:p w14:paraId="425B83D5" w14:textId="4F696568" w:rsidR="00A65CB5" w:rsidRPr="005553EE" w:rsidRDefault="00A65CB5" w:rsidP="005553EE">
      <w:pPr>
        <w:pStyle w:val="ListParagraph"/>
        <w:numPr>
          <w:ilvl w:val="0"/>
          <w:numId w:val="24"/>
        </w:numPr>
        <w:rPr>
          <w:rFonts w:cs="Arial"/>
        </w:rPr>
      </w:pPr>
      <w:r w:rsidRPr="000141C3">
        <w:rPr>
          <w:rFonts w:cs="Arial"/>
        </w:rPr>
        <w:t>NOTE: If at point of generation, extracts can be generated by discipline (assessment event) and year level.  Further refinem</w:t>
      </w:r>
      <w:r w:rsidRPr="005553EE">
        <w:rPr>
          <w:rFonts w:cs="Arial"/>
        </w:rPr>
        <w:t xml:space="preserve">ent down </w:t>
      </w:r>
      <w:r w:rsidR="0052703B">
        <w:rPr>
          <w:rFonts w:cs="Arial"/>
        </w:rPr>
        <w:t>to an individual s</w:t>
      </w:r>
      <w:r w:rsidRPr="005553EE">
        <w:rPr>
          <w:rFonts w:cs="Arial"/>
        </w:rPr>
        <w:t>chool level at the generation point is not possible.</w:t>
      </w:r>
    </w:p>
    <w:p w14:paraId="2FBA6443" w14:textId="77777777" w:rsidR="00A65CB5" w:rsidRDefault="00A65CB5" w:rsidP="00A65CB5">
      <w:pPr>
        <w:pStyle w:val="ListParagraph"/>
        <w:rPr>
          <w:rFonts w:cs="Arial"/>
        </w:rPr>
      </w:pPr>
    </w:p>
    <w:p w14:paraId="07AB2690" w14:textId="77777777" w:rsidR="004061EE" w:rsidRDefault="004061EE">
      <w:r>
        <w:br w:type="page"/>
      </w:r>
    </w:p>
    <w:p w14:paraId="6E6B8332" w14:textId="77777777" w:rsidR="001259EA" w:rsidRDefault="001259EA"/>
    <w:p w14:paraId="15DDD611" w14:textId="251A7998" w:rsidR="00051248" w:rsidRDefault="00051248" w:rsidP="00051248">
      <w:pPr>
        <w:pStyle w:val="Heading1"/>
        <w:numPr>
          <w:ilvl w:val="0"/>
          <w:numId w:val="8"/>
        </w:numPr>
        <w:ind w:hanging="720"/>
      </w:pPr>
      <w:bookmarkStart w:id="76" w:name="_Toc483392942"/>
      <w:r>
        <w:t>XML – SIF Objects representing the Data Set</w:t>
      </w:r>
      <w:bookmarkEnd w:id="76"/>
    </w:p>
    <w:p w14:paraId="308D7572" w14:textId="77777777" w:rsidR="00051248" w:rsidRDefault="00051248" w:rsidP="00051248">
      <w:pPr>
        <w:pStyle w:val="Heading2"/>
      </w:pPr>
    </w:p>
    <w:p w14:paraId="2A6F314F" w14:textId="23DD34CA" w:rsidR="00051248" w:rsidRDefault="00844117" w:rsidP="00051248">
      <w:pPr>
        <w:rPr>
          <w:rFonts w:cs="Arial"/>
        </w:rPr>
      </w:pPr>
      <w:r w:rsidRPr="00BD1EA5">
        <w:rPr>
          <w:noProof/>
          <w:lang w:eastAsia="en-AU"/>
        </w:rPr>
        <w:drawing>
          <wp:inline distT="0" distB="0" distL="0" distR="0" wp14:anchorId="7E2C4C1C" wp14:editId="0470CC48">
            <wp:extent cx="4893774" cy="3749040"/>
            <wp:effectExtent l="0" t="0" r="889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8780" cy="3752875"/>
                    </a:xfrm>
                    <a:prstGeom prst="rect">
                      <a:avLst/>
                    </a:prstGeom>
                  </pic:spPr>
                </pic:pic>
              </a:graphicData>
            </a:graphic>
          </wp:inline>
        </w:drawing>
      </w:r>
    </w:p>
    <w:p w14:paraId="6643B55F" w14:textId="788F6B16" w:rsidR="00EB2AB5" w:rsidRDefault="00EB2AB5" w:rsidP="00EB2AB5">
      <w:pPr>
        <w:pStyle w:val="Heading4"/>
        <w:numPr>
          <w:ilvl w:val="0"/>
          <w:numId w:val="11"/>
        </w:numPr>
      </w:pPr>
      <w:r>
        <w:t>XML – SIF Objects representing the entities associated with</w:t>
      </w:r>
      <w:r w:rsidR="00BB1388">
        <w:t xml:space="preserve"> NAPLAN Assessment</w:t>
      </w:r>
    </w:p>
    <w:p w14:paraId="06C366C4" w14:textId="561725D2" w:rsidR="00051248" w:rsidRPr="009C63DA" w:rsidRDefault="00051248" w:rsidP="00051248">
      <w:pPr>
        <w:rPr>
          <w:rFonts w:cs="Arial"/>
        </w:rPr>
      </w:pPr>
    </w:p>
    <w:p w14:paraId="4F0C8E29" w14:textId="77777777" w:rsidR="00AA3FC7" w:rsidRDefault="00AA3FC7">
      <w:pPr>
        <w:rPr>
          <w:rFonts w:cs="Arial"/>
        </w:rPr>
      </w:pPr>
      <w:r>
        <w:rPr>
          <w:rFonts w:cs="Arial"/>
        </w:rPr>
        <w:t>The data available for export via the Jurisdictional Results &amp; Reporting data set is represented as follows:</w:t>
      </w:r>
    </w:p>
    <w:p w14:paraId="521302C6" w14:textId="77777777" w:rsidR="00AA3FC7" w:rsidRDefault="00AA3FC7">
      <w:pPr>
        <w:rPr>
          <w:rFonts w:cs="Arial"/>
        </w:rPr>
      </w:pPr>
      <w:r w:rsidRPr="00AA3FC7">
        <w:rPr>
          <w:rFonts w:cs="Arial"/>
          <w:b/>
        </w:rPr>
        <w:t>1. Student Personal</w:t>
      </w:r>
      <w:r>
        <w:rPr>
          <w:rFonts w:cs="Arial"/>
        </w:rPr>
        <w:t>: Contains all of the student demographic data and identifiers related to the student. Given schools can add/modify details of students on the assessment platform, the original input registration data will most certainly be different to the final student details recorded in the platform.</w:t>
      </w:r>
    </w:p>
    <w:p w14:paraId="08E7BF4E" w14:textId="310C1B63" w:rsidR="00D815C3" w:rsidRDefault="00AA3FC7">
      <w:pPr>
        <w:rPr>
          <w:rFonts w:cs="Arial"/>
        </w:rPr>
      </w:pPr>
      <w:r w:rsidRPr="00AA3FC7">
        <w:rPr>
          <w:rFonts w:cs="Arial"/>
          <w:b/>
        </w:rPr>
        <w:t xml:space="preserve">2. NAP </w:t>
      </w:r>
      <w:r w:rsidR="00844117">
        <w:rPr>
          <w:rFonts w:cs="Arial"/>
          <w:b/>
        </w:rPr>
        <w:t>Event Student Link</w:t>
      </w:r>
      <w:r w:rsidRPr="00AA3FC7">
        <w:rPr>
          <w:rFonts w:cs="Arial"/>
          <w:b/>
        </w:rPr>
        <w:t>:</w:t>
      </w:r>
      <w:r>
        <w:rPr>
          <w:rFonts w:cs="Arial"/>
          <w:b/>
        </w:rPr>
        <w:t xml:space="preserve"> </w:t>
      </w:r>
      <w:r>
        <w:rPr>
          <w:rFonts w:cs="Arial"/>
        </w:rPr>
        <w:t xml:space="preserve">This object represents a student’s </w:t>
      </w:r>
      <w:r w:rsidR="00786D4F">
        <w:rPr>
          <w:rFonts w:cs="Arial"/>
        </w:rPr>
        <w:t xml:space="preserve">registration for </w:t>
      </w:r>
      <w:r>
        <w:rPr>
          <w:rFonts w:cs="Arial"/>
        </w:rPr>
        <w:t>at a NAPLAN assessment. It includes key student identifiers, school identifiers, details of the test sat (including test name, level, domain), participation and exemption details, adjustments and PNPs, device details and the date of the test.</w:t>
      </w:r>
    </w:p>
    <w:p w14:paraId="2E5C0212" w14:textId="06C670C5" w:rsidR="00844117" w:rsidRDefault="00844117" w:rsidP="00844117">
      <w:r w:rsidRPr="003E6C02">
        <w:rPr>
          <w:rFonts w:cs="Arial"/>
          <w:b/>
        </w:rPr>
        <w:t xml:space="preserve">3. </w:t>
      </w:r>
      <w:r w:rsidRPr="00844117">
        <w:rPr>
          <w:rFonts w:cs="Arial"/>
          <w:b/>
        </w:rPr>
        <w:t>NAP Test</w:t>
      </w:r>
      <w:r>
        <w:rPr>
          <w:rFonts w:cs="Arial"/>
          <w:b/>
        </w:rPr>
        <w:t xml:space="preserve">: </w:t>
      </w:r>
      <w:r>
        <w:rPr>
          <w:rFonts w:cs="Arial"/>
        </w:rPr>
        <w:t>This object represents an</w:t>
      </w:r>
      <w:r>
        <w:t xml:space="preserve"> assessment assigned in the context of NAPLAN, targeted at a particular domain and year level. </w:t>
      </w:r>
    </w:p>
    <w:p w14:paraId="6C4FDC78" w14:textId="742D6363" w:rsidR="00844117" w:rsidRDefault="00844117">
      <w:r w:rsidRPr="003E6C02">
        <w:rPr>
          <w:rFonts w:cs="Arial"/>
          <w:b/>
        </w:rPr>
        <w:t xml:space="preserve">4. </w:t>
      </w:r>
      <w:r w:rsidRPr="00844117">
        <w:rPr>
          <w:rFonts w:cs="Arial"/>
          <w:b/>
        </w:rPr>
        <w:t xml:space="preserve">NAP </w:t>
      </w:r>
      <w:proofErr w:type="spellStart"/>
      <w:r w:rsidRPr="00844117">
        <w:rPr>
          <w:rFonts w:cs="Arial"/>
          <w:b/>
        </w:rPr>
        <w:t>Testlet</w:t>
      </w:r>
      <w:proofErr w:type="spellEnd"/>
      <w:r>
        <w:rPr>
          <w:rFonts w:cs="Arial"/>
          <w:b/>
        </w:rPr>
        <w:t xml:space="preserve">: </w:t>
      </w:r>
      <w:r>
        <w:rPr>
          <w:rFonts w:cs="Arial"/>
        </w:rPr>
        <w:t xml:space="preserve">This object represents </w:t>
      </w:r>
      <w:r>
        <w:t xml:space="preserve">a </w:t>
      </w:r>
      <w:proofErr w:type="spellStart"/>
      <w:r>
        <w:t>testlet</w:t>
      </w:r>
      <w:proofErr w:type="spellEnd"/>
      <w:r>
        <w:t xml:space="preserve"> assigned in the context of NAPLAN, consisting of a number of items, and subject to branching rules according to adaptive testing.</w:t>
      </w:r>
    </w:p>
    <w:p w14:paraId="2F33C33C" w14:textId="7FB6829F" w:rsidR="00D815C3" w:rsidRPr="00BC6EC5" w:rsidRDefault="00B75BA9">
      <w:pPr>
        <w:rPr>
          <w:rFonts w:cs="Arial"/>
        </w:rPr>
      </w:pPr>
      <w:r>
        <w:rPr>
          <w:rFonts w:cs="Arial"/>
          <w:b/>
        </w:rPr>
        <w:t>5</w:t>
      </w:r>
      <w:r w:rsidR="00D815C3" w:rsidRPr="00D815C3">
        <w:rPr>
          <w:rFonts w:cs="Arial"/>
          <w:b/>
        </w:rPr>
        <w:t>. NAP Student Response Set:</w:t>
      </w:r>
      <w:r w:rsidR="00BC6EC5">
        <w:rPr>
          <w:rFonts w:cs="Arial"/>
          <w:b/>
        </w:rPr>
        <w:t xml:space="preserve"> </w:t>
      </w:r>
      <w:r w:rsidR="00BC6EC5">
        <w:rPr>
          <w:rFonts w:cs="Arial"/>
        </w:rPr>
        <w:t>Captures the student’s response to NAPLAN Test Items</w:t>
      </w:r>
      <w:r w:rsidR="000C71AB">
        <w:rPr>
          <w:rFonts w:cs="Arial"/>
        </w:rPr>
        <w:t xml:space="preserve"> in the context of a NAPLAN test</w:t>
      </w:r>
      <w:r w:rsidR="00BC6EC5">
        <w:rPr>
          <w:rFonts w:cs="Arial"/>
        </w:rPr>
        <w:t xml:space="preserve">. </w:t>
      </w:r>
      <w:r w:rsidR="00E63736">
        <w:rPr>
          <w:rFonts w:cs="Arial"/>
        </w:rPr>
        <w:t xml:space="preserve">Results are captured for each </w:t>
      </w:r>
      <w:proofErr w:type="spellStart"/>
      <w:r w:rsidR="00E63736">
        <w:rPr>
          <w:rFonts w:cs="Arial"/>
        </w:rPr>
        <w:t>testlet</w:t>
      </w:r>
      <w:proofErr w:type="spellEnd"/>
      <w:r w:rsidR="00E63736">
        <w:rPr>
          <w:rFonts w:cs="Arial"/>
        </w:rPr>
        <w:t xml:space="preserve">, and each item within each </w:t>
      </w:r>
      <w:proofErr w:type="spellStart"/>
      <w:r w:rsidR="00E63736">
        <w:rPr>
          <w:rFonts w:cs="Arial"/>
        </w:rPr>
        <w:t>testlet</w:t>
      </w:r>
      <w:proofErr w:type="spellEnd"/>
      <w:r w:rsidR="00E63736">
        <w:rPr>
          <w:rFonts w:cs="Arial"/>
        </w:rPr>
        <w:t xml:space="preserve">, that the student responds to. </w:t>
      </w:r>
      <w:r w:rsidR="00BC6EC5">
        <w:rPr>
          <w:rFonts w:cs="Arial"/>
        </w:rPr>
        <w:t xml:space="preserve">Data elements include Report exclusion flags, calibration and equating samples, </w:t>
      </w:r>
      <w:r w:rsidR="00BF74AA">
        <w:rPr>
          <w:rFonts w:cs="Arial"/>
        </w:rPr>
        <w:t xml:space="preserve">domain scores, </w:t>
      </w:r>
      <w:r w:rsidR="0067280F">
        <w:rPr>
          <w:rFonts w:cs="Arial"/>
        </w:rPr>
        <w:t xml:space="preserve">plausible scaled values for domain scores, </w:t>
      </w:r>
      <w:r w:rsidR="00BF74AA">
        <w:rPr>
          <w:rFonts w:cs="Arial"/>
        </w:rPr>
        <w:t xml:space="preserve">student band, </w:t>
      </w:r>
      <w:proofErr w:type="spellStart"/>
      <w:r w:rsidR="00BF74AA">
        <w:rPr>
          <w:rFonts w:cs="Arial"/>
        </w:rPr>
        <w:t>testlet</w:t>
      </w:r>
      <w:proofErr w:type="spellEnd"/>
      <w:r w:rsidR="00BF74AA">
        <w:rPr>
          <w:rFonts w:cs="Arial"/>
        </w:rPr>
        <w:t xml:space="preserve"> details</w:t>
      </w:r>
      <w:r w:rsidR="002E7D7F">
        <w:rPr>
          <w:rFonts w:cs="Arial"/>
        </w:rPr>
        <w:t>, item responses, script images where appropriate,</w:t>
      </w:r>
      <w:r w:rsidR="00BF74AA">
        <w:rPr>
          <w:rFonts w:cs="Arial"/>
        </w:rPr>
        <w:t xml:space="preserve"> and links to </w:t>
      </w:r>
      <w:r w:rsidR="002E7D7F">
        <w:rPr>
          <w:rFonts w:cs="Arial"/>
        </w:rPr>
        <w:t xml:space="preserve">test </w:t>
      </w:r>
      <w:r w:rsidR="00BF74AA">
        <w:rPr>
          <w:rFonts w:cs="Arial"/>
        </w:rPr>
        <w:t xml:space="preserve">items. </w:t>
      </w:r>
    </w:p>
    <w:p w14:paraId="4957E79B" w14:textId="3C6F206E" w:rsidR="00D815C3" w:rsidRPr="00DB7FF2" w:rsidRDefault="00B75BA9">
      <w:pPr>
        <w:rPr>
          <w:rFonts w:cs="Arial"/>
        </w:rPr>
      </w:pPr>
      <w:r>
        <w:rPr>
          <w:rFonts w:cs="Arial"/>
          <w:b/>
        </w:rPr>
        <w:t>6</w:t>
      </w:r>
      <w:r w:rsidR="00D815C3">
        <w:rPr>
          <w:rFonts w:cs="Arial"/>
          <w:b/>
        </w:rPr>
        <w:t>. NAP Test Item:</w:t>
      </w:r>
      <w:r w:rsidR="00DB7FF2">
        <w:rPr>
          <w:rFonts w:cs="Arial"/>
          <w:b/>
        </w:rPr>
        <w:t xml:space="preserve"> </w:t>
      </w:r>
      <w:r w:rsidR="00DB7FF2">
        <w:rPr>
          <w:rFonts w:cs="Arial"/>
        </w:rPr>
        <w:t xml:space="preserve">Contains the item identifier, domain, subdomain, descriptor, released status, </w:t>
      </w:r>
      <w:r w:rsidR="00687F9D">
        <w:rPr>
          <w:rFonts w:cs="Arial"/>
        </w:rPr>
        <w:t xml:space="preserve">item </w:t>
      </w:r>
      <w:r w:rsidR="00DB7FF2">
        <w:rPr>
          <w:rFonts w:cs="Arial"/>
        </w:rPr>
        <w:t xml:space="preserve">difficulty, proficiency band, </w:t>
      </w:r>
      <w:r w:rsidR="00DE30FA">
        <w:rPr>
          <w:rFonts w:cs="Arial"/>
        </w:rPr>
        <w:t>curriculum</w:t>
      </w:r>
      <w:r w:rsidR="00DB7FF2">
        <w:rPr>
          <w:rFonts w:cs="Arial"/>
        </w:rPr>
        <w:t xml:space="preserve"> content description</w:t>
      </w:r>
      <w:r w:rsidR="00DE30FA">
        <w:rPr>
          <w:rFonts w:cs="Arial"/>
        </w:rPr>
        <w:t>s</w:t>
      </w:r>
      <w:r w:rsidR="00DB7FF2">
        <w:rPr>
          <w:rFonts w:cs="Arial"/>
        </w:rPr>
        <w:t xml:space="preserve">, </w:t>
      </w:r>
      <w:r w:rsidR="00F7043E">
        <w:rPr>
          <w:rFonts w:cs="Arial"/>
        </w:rPr>
        <w:t xml:space="preserve">stimuli </w:t>
      </w:r>
      <w:r w:rsidR="00DB7FF2">
        <w:rPr>
          <w:rFonts w:cs="Arial"/>
        </w:rPr>
        <w:t>and writing rubric</w:t>
      </w:r>
      <w:r w:rsidR="00DE30FA">
        <w:rPr>
          <w:rFonts w:cs="Arial"/>
        </w:rPr>
        <w:t>s</w:t>
      </w:r>
      <w:r w:rsidR="00DB7FF2">
        <w:rPr>
          <w:rFonts w:cs="Arial"/>
        </w:rPr>
        <w:t xml:space="preserve">. </w:t>
      </w:r>
      <w:r w:rsidR="000A6A4C">
        <w:rPr>
          <w:rFonts w:cs="Arial"/>
        </w:rPr>
        <w:t xml:space="preserve">The writing rubrics in turn consist of </w:t>
      </w:r>
      <w:r w:rsidR="000A6A4C">
        <w:rPr>
          <w:rFonts w:cs="Arial"/>
        </w:rPr>
        <w:lastRenderedPageBreak/>
        <w:t xml:space="preserve">scores, and score descriptions within each score. </w:t>
      </w:r>
      <w:r w:rsidR="002E7D7F">
        <w:rPr>
          <w:rFonts w:cs="Arial"/>
        </w:rPr>
        <w:t>Where the item has not been published, the object refers to the URL of the item exemplar instead.</w:t>
      </w:r>
      <w:r w:rsidR="007A5395">
        <w:rPr>
          <w:rFonts w:cs="Arial"/>
        </w:rPr>
        <w:t xml:space="preserve"> Substitute test items point </w:t>
      </w:r>
      <w:r w:rsidR="00B84905">
        <w:rPr>
          <w:rFonts w:cs="Arial"/>
        </w:rPr>
        <w:t>back to the original item(s) that they substitute for, along with an indication of the PNP codes applicable to the substitution.</w:t>
      </w:r>
    </w:p>
    <w:p w14:paraId="314BFBF0" w14:textId="077908CC" w:rsidR="00EB2AB5" w:rsidRDefault="00B75BA9">
      <w:pPr>
        <w:rPr>
          <w:rFonts w:cs="Arial"/>
        </w:rPr>
      </w:pPr>
      <w:r>
        <w:rPr>
          <w:rFonts w:cs="Arial"/>
          <w:b/>
        </w:rPr>
        <w:t>7</w:t>
      </w:r>
      <w:r w:rsidR="00D815C3" w:rsidRPr="00D815C3">
        <w:rPr>
          <w:rFonts w:cs="Arial"/>
          <w:b/>
        </w:rPr>
        <w:t>. School Info:</w:t>
      </w:r>
      <w:r w:rsidR="00D815C3">
        <w:rPr>
          <w:rFonts w:cs="Arial"/>
          <w:b/>
        </w:rPr>
        <w:t xml:space="preserve"> </w:t>
      </w:r>
      <w:r w:rsidR="00D815C3">
        <w:rPr>
          <w:rFonts w:cs="Arial"/>
        </w:rPr>
        <w:t xml:space="preserve">This object represents </w:t>
      </w:r>
      <w:r w:rsidR="00173E2B">
        <w:rPr>
          <w:rFonts w:cs="Arial"/>
        </w:rPr>
        <w:t>each school</w:t>
      </w:r>
      <w:r w:rsidR="00D815C3">
        <w:rPr>
          <w:rFonts w:cs="Arial"/>
        </w:rPr>
        <w:t xml:space="preserve"> associated with students who </w:t>
      </w:r>
      <w:r w:rsidR="007F0A8E">
        <w:rPr>
          <w:rFonts w:cs="Arial"/>
        </w:rPr>
        <w:t>are registered for</w:t>
      </w:r>
      <w:r w:rsidR="00D815C3">
        <w:rPr>
          <w:rFonts w:cs="Arial"/>
        </w:rPr>
        <w:t xml:space="preserve"> NAPLAN assessment and for which the system has recorded NAPLAN test scores.</w:t>
      </w:r>
      <w:r w:rsidR="00EB2AB5">
        <w:rPr>
          <w:rFonts w:cs="Arial"/>
        </w:rPr>
        <w:t xml:space="preserve"> It may be required to relate a Student to a school or tenancy. </w:t>
      </w:r>
    </w:p>
    <w:p w14:paraId="115C2E45" w14:textId="44D0D6B7" w:rsidR="00F31CA8" w:rsidRDefault="00B75BA9" w:rsidP="00F31CA8">
      <w:pPr>
        <w:rPr>
          <w:rFonts w:cs="Arial"/>
        </w:rPr>
      </w:pPr>
      <w:r>
        <w:rPr>
          <w:rFonts w:cs="Arial"/>
          <w:b/>
        </w:rPr>
        <w:t>8</w:t>
      </w:r>
      <w:r w:rsidR="00D815C3">
        <w:rPr>
          <w:rFonts w:cs="Arial"/>
          <w:b/>
        </w:rPr>
        <w:t xml:space="preserve">. NAP Test Score Summary: </w:t>
      </w:r>
      <w:r w:rsidR="00BC6EC5">
        <w:rPr>
          <w:rFonts w:cs="Arial"/>
        </w:rPr>
        <w:t xml:space="preserve">For a given school this object details the aggregate scores </w:t>
      </w:r>
      <w:r w:rsidR="007D67B1">
        <w:rPr>
          <w:rFonts w:cs="Arial"/>
        </w:rPr>
        <w:t>for a</w:t>
      </w:r>
      <w:r w:rsidR="00BC6EC5">
        <w:rPr>
          <w:rFonts w:cs="Arial"/>
        </w:rPr>
        <w:t xml:space="preserve"> NAPLAN test</w:t>
      </w:r>
      <w:r w:rsidR="007D67B1">
        <w:rPr>
          <w:rFonts w:cs="Arial"/>
        </w:rPr>
        <w:t>,</w:t>
      </w:r>
      <w:r w:rsidR="00BC6EC5">
        <w:rPr>
          <w:rFonts w:cs="Arial"/>
        </w:rPr>
        <w:t xml:space="preserve"> including national, school, and jurisdictional averages</w:t>
      </w:r>
      <w:r w:rsidR="00927671">
        <w:rPr>
          <w:rFonts w:cs="Arial"/>
        </w:rPr>
        <w:t xml:space="preserve"> for the same test</w:t>
      </w:r>
      <w:r w:rsidR="00BC6EC5">
        <w:rPr>
          <w:rFonts w:cs="Arial"/>
        </w:rPr>
        <w:t>.</w:t>
      </w:r>
    </w:p>
    <w:p w14:paraId="1EE5E3F2" w14:textId="22605A10" w:rsidR="00966D98" w:rsidRDefault="00B75BA9" w:rsidP="00F31CA8">
      <w:pPr>
        <w:rPr>
          <w:rFonts w:cs="Arial"/>
        </w:rPr>
      </w:pPr>
      <w:r>
        <w:rPr>
          <w:rFonts w:cs="Arial"/>
          <w:b/>
        </w:rPr>
        <w:t>9</w:t>
      </w:r>
      <w:r w:rsidR="00F31CA8" w:rsidRPr="00F110B7">
        <w:rPr>
          <w:rFonts w:cs="Arial"/>
          <w:b/>
        </w:rPr>
        <w:t>. Test Structure</w:t>
      </w:r>
      <w:r w:rsidR="002B661C">
        <w:rPr>
          <w:rFonts w:cs="Arial"/>
          <w:b/>
        </w:rPr>
        <w:t xml:space="preserve"> - </w:t>
      </w:r>
      <w:proofErr w:type="spellStart"/>
      <w:r w:rsidR="002B661C">
        <w:rPr>
          <w:rFonts w:cs="Arial"/>
          <w:b/>
        </w:rPr>
        <w:t>CodeFrame</w:t>
      </w:r>
      <w:proofErr w:type="spellEnd"/>
      <w:r w:rsidR="002D74EA">
        <w:rPr>
          <w:rFonts w:cs="Arial"/>
          <w:b/>
        </w:rPr>
        <w:t xml:space="preserve"> (derived from NAP Test Item)</w:t>
      </w:r>
      <w:r w:rsidR="00F31CA8" w:rsidRPr="00F110B7">
        <w:rPr>
          <w:rFonts w:cs="Arial"/>
          <w:b/>
        </w:rPr>
        <w:t>:</w:t>
      </w:r>
      <w:r w:rsidR="00F31CA8">
        <w:rPr>
          <w:rFonts w:cs="Arial"/>
        </w:rPr>
        <w:t xml:space="preserve"> The full structure of a test</w:t>
      </w:r>
      <w:r w:rsidR="00F7043E">
        <w:rPr>
          <w:rFonts w:cs="Arial"/>
        </w:rPr>
        <w:t>,</w:t>
      </w:r>
      <w:r w:rsidR="00F31CA8">
        <w:rPr>
          <w:rFonts w:cs="Arial"/>
        </w:rPr>
        <w:t xml:space="preserve"> (known as the NAPLAN </w:t>
      </w:r>
      <w:proofErr w:type="spellStart"/>
      <w:r w:rsidR="00F31CA8">
        <w:rPr>
          <w:rFonts w:cs="Arial"/>
        </w:rPr>
        <w:t>codeframe</w:t>
      </w:r>
      <w:proofErr w:type="spellEnd"/>
      <w:r w:rsidR="00F31CA8">
        <w:rPr>
          <w:rFonts w:cs="Arial"/>
        </w:rPr>
        <w:t>)</w:t>
      </w:r>
      <w:r w:rsidR="00F7043E">
        <w:rPr>
          <w:rFonts w:cs="Arial"/>
        </w:rPr>
        <w:t>,</w:t>
      </w:r>
      <w:r w:rsidR="00F31CA8">
        <w:rPr>
          <w:rFonts w:cs="Arial"/>
        </w:rPr>
        <w:t xml:space="preserve"> </w:t>
      </w:r>
      <w:r w:rsidR="00966D98">
        <w:rPr>
          <w:rFonts w:cs="Arial"/>
        </w:rPr>
        <w:t>is included in the e</w:t>
      </w:r>
      <w:r w:rsidR="00F31CA8">
        <w:rPr>
          <w:rFonts w:cs="Arial"/>
        </w:rPr>
        <w:t>xport to jurisdictions. ACARA typically</w:t>
      </w:r>
      <w:r w:rsidR="00F31CA8" w:rsidRPr="00AE66DA">
        <w:rPr>
          <w:rFonts w:cs="Arial"/>
        </w:rPr>
        <w:t xml:space="preserve"> provide </w:t>
      </w:r>
      <w:proofErr w:type="spellStart"/>
      <w:r w:rsidR="00F31CA8" w:rsidRPr="00AE66DA">
        <w:rPr>
          <w:rFonts w:cs="Arial"/>
        </w:rPr>
        <w:t>codeframes</w:t>
      </w:r>
      <w:proofErr w:type="spellEnd"/>
      <w:r w:rsidR="00F31CA8" w:rsidRPr="00AE66DA">
        <w:rPr>
          <w:rFonts w:cs="Arial"/>
        </w:rPr>
        <w:t xml:space="preserve"> for the following year’s tests to jurisdictions </w:t>
      </w:r>
      <w:r w:rsidR="00F31CA8">
        <w:rPr>
          <w:rFonts w:cs="Arial"/>
        </w:rPr>
        <w:t>once the tests have been fina</w:t>
      </w:r>
      <w:r w:rsidR="00F31CA8" w:rsidRPr="00AE66DA">
        <w:rPr>
          <w:rFonts w:cs="Arial"/>
        </w:rPr>
        <w:t xml:space="preserve">lised. </w:t>
      </w:r>
      <w:r w:rsidR="00F31CA8">
        <w:rPr>
          <w:rFonts w:cs="Arial"/>
        </w:rPr>
        <w:t xml:space="preserve"> For 2017, the </w:t>
      </w:r>
      <w:r w:rsidR="00F31CA8" w:rsidRPr="00AE66DA">
        <w:rPr>
          <w:rFonts w:cs="Arial"/>
        </w:rPr>
        <w:t>2017</w:t>
      </w:r>
      <w:r w:rsidR="00F31CA8">
        <w:rPr>
          <w:rFonts w:cs="Arial"/>
        </w:rPr>
        <w:t xml:space="preserve"> </w:t>
      </w:r>
      <w:proofErr w:type="spellStart"/>
      <w:r w:rsidR="00F31CA8" w:rsidRPr="00AE66DA">
        <w:rPr>
          <w:rFonts w:cs="Arial"/>
        </w:rPr>
        <w:t>codeframes</w:t>
      </w:r>
      <w:proofErr w:type="spellEnd"/>
      <w:r w:rsidR="00F31CA8" w:rsidRPr="00AE66DA">
        <w:rPr>
          <w:rFonts w:cs="Arial"/>
        </w:rPr>
        <w:t xml:space="preserve"> will </w:t>
      </w:r>
      <w:r w:rsidR="0045441B">
        <w:rPr>
          <w:rFonts w:cs="Arial"/>
        </w:rPr>
        <w:t>be</w:t>
      </w:r>
      <w:r w:rsidR="00966D98">
        <w:rPr>
          <w:rFonts w:cs="Arial"/>
        </w:rPr>
        <w:t xml:space="preserve"> established by </w:t>
      </w:r>
      <w:r w:rsidR="00F31CA8">
        <w:rPr>
          <w:rFonts w:cs="Arial"/>
        </w:rPr>
        <w:t>ACARA</w:t>
      </w:r>
      <w:r w:rsidR="00F31CA8" w:rsidRPr="00AE66DA">
        <w:rPr>
          <w:rFonts w:cs="Arial"/>
        </w:rPr>
        <w:t xml:space="preserve"> </w:t>
      </w:r>
      <w:r w:rsidR="00966D98">
        <w:rPr>
          <w:rFonts w:cs="Arial"/>
        </w:rPr>
        <w:t xml:space="preserve">when the tests </w:t>
      </w:r>
      <w:r w:rsidR="0045441B">
        <w:rPr>
          <w:rFonts w:cs="Arial"/>
        </w:rPr>
        <w:t>are</w:t>
      </w:r>
      <w:r w:rsidR="00F31CA8">
        <w:rPr>
          <w:rFonts w:cs="Arial"/>
        </w:rPr>
        <w:t xml:space="preserve"> </w:t>
      </w:r>
      <w:r w:rsidR="00F31CA8" w:rsidRPr="00AE66DA">
        <w:rPr>
          <w:rFonts w:cs="Arial"/>
        </w:rPr>
        <w:t xml:space="preserve">finalised </w:t>
      </w:r>
      <w:r w:rsidR="00966D98">
        <w:rPr>
          <w:rFonts w:cs="Arial"/>
        </w:rPr>
        <w:t>(in early 2017)</w:t>
      </w:r>
      <w:r w:rsidR="0045441B">
        <w:rPr>
          <w:rFonts w:cs="Arial"/>
        </w:rPr>
        <w:t xml:space="preserve">. </w:t>
      </w:r>
      <w:r w:rsidR="00DD6400">
        <w:rPr>
          <w:rFonts w:cs="Arial"/>
        </w:rPr>
        <w:t xml:space="preserve">This structure is conveyed through additional fields in the NAP Test Item object, describing the </w:t>
      </w:r>
      <w:proofErr w:type="spellStart"/>
      <w:r w:rsidR="00DD6400">
        <w:rPr>
          <w:rFonts w:cs="Arial"/>
        </w:rPr>
        <w:t>testlet</w:t>
      </w:r>
      <w:proofErr w:type="spellEnd"/>
      <w:r w:rsidR="00DD6400">
        <w:rPr>
          <w:rFonts w:cs="Arial"/>
        </w:rPr>
        <w:t xml:space="preserve">(s) </w:t>
      </w:r>
      <w:r w:rsidR="00507925">
        <w:rPr>
          <w:rFonts w:cs="Arial"/>
        </w:rPr>
        <w:t xml:space="preserve">and test(s) </w:t>
      </w:r>
      <w:r w:rsidR="00DD6400">
        <w:rPr>
          <w:rFonts w:cs="Arial"/>
        </w:rPr>
        <w:t>they belong to.</w:t>
      </w:r>
    </w:p>
    <w:p w14:paraId="0F91B4E1" w14:textId="0E3BEC4A" w:rsidR="00237C91" w:rsidRDefault="00844117" w:rsidP="003E6C02">
      <w:pPr>
        <w:rPr>
          <w:rFonts w:cs="Arial"/>
        </w:rPr>
      </w:pPr>
      <w:r>
        <w:rPr>
          <w:rFonts w:cs="Arial"/>
        </w:rPr>
        <w:t>Underlying Conceptual Model is described below</w:t>
      </w:r>
      <w:r w:rsidR="00D57855">
        <w:rPr>
          <w:rFonts w:cs="Arial"/>
        </w:rPr>
        <w:t xml:space="preserve">. The </w:t>
      </w:r>
      <w:proofErr w:type="spellStart"/>
      <w:r w:rsidR="00D57855">
        <w:rPr>
          <w:rFonts w:cs="Arial"/>
        </w:rPr>
        <w:t>codeframe</w:t>
      </w:r>
      <w:proofErr w:type="spellEnd"/>
      <w:r w:rsidR="00D57855">
        <w:rPr>
          <w:rFonts w:cs="Arial"/>
        </w:rPr>
        <w:t xml:space="preserve"> objects are given in blue.</w:t>
      </w:r>
    </w:p>
    <w:p w14:paraId="3450A4AD" w14:textId="23475590" w:rsidR="00B75BA9" w:rsidRPr="00D84F2F" w:rsidRDefault="00B75BA9" w:rsidP="00B75BA9">
      <w:r>
        <w:t xml:space="preserve">The </w:t>
      </w:r>
      <w:proofErr w:type="spellStart"/>
      <w:r>
        <w:t>NAPWritingRubric</w:t>
      </w:r>
      <w:proofErr w:type="spellEnd"/>
      <w:r>
        <w:t xml:space="preserve"> objects are in a </w:t>
      </w:r>
      <w:proofErr w:type="spellStart"/>
      <w:r>
        <w:t>many:many</w:t>
      </w:r>
      <w:proofErr w:type="spellEnd"/>
      <w:r>
        <w:t xml:space="preserve"> relation</w:t>
      </w:r>
      <w:r w:rsidR="00BC6AFF">
        <w:t>ship</w:t>
      </w:r>
      <w:r>
        <w:t xml:space="preserve"> with </w:t>
      </w:r>
      <w:proofErr w:type="spellStart"/>
      <w:r>
        <w:t>NAPTestItem</w:t>
      </w:r>
      <w:proofErr w:type="spellEnd"/>
      <w:r>
        <w:t xml:space="preserve"> objects. In the </w:t>
      </w:r>
      <w:r w:rsidR="00CB5A9A">
        <w:t xml:space="preserve">implementation XML model, the Rubrics and Stimuli are contained within NAP Test Item.  The </w:t>
      </w:r>
      <w:proofErr w:type="spellStart"/>
      <w:r w:rsidR="00CB5A9A">
        <w:t>DomainScores</w:t>
      </w:r>
      <w:proofErr w:type="spellEnd"/>
      <w:r w:rsidR="00CB5A9A">
        <w:t xml:space="preserve"> exist within the NAP Student Response Set.</w:t>
      </w:r>
    </w:p>
    <w:p w14:paraId="50C518AE" w14:textId="77777777" w:rsidR="00B75BA9" w:rsidRDefault="00B75BA9" w:rsidP="003E6C02">
      <w:pPr>
        <w:rPr>
          <w:rFonts w:cs="Arial"/>
        </w:rPr>
      </w:pPr>
    </w:p>
    <w:p w14:paraId="3D8579C3" w14:textId="6CAAB15C" w:rsidR="002D74EA" w:rsidRDefault="00E63736" w:rsidP="00EA6EFC">
      <w:pPr>
        <w:jc w:val="center"/>
        <w:rPr>
          <w:rFonts w:asciiTheme="majorHAnsi" w:eastAsiaTheme="majorEastAsia" w:hAnsiTheme="majorHAnsi" w:cstheme="majorBidi"/>
          <w:i/>
          <w:iCs/>
          <w:color w:val="2E74B5" w:themeColor="accent1" w:themeShade="BF"/>
        </w:rPr>
      </w:pPr>
      <w:r w:rsidRPr="004C38E4">
        <w:rPr>
          <w:noProof/>
          <w:lang w:eastAsia="en-AU"/>
        </w:rPr>
        <w:lastRenderedPageBreak/>
        <w:drawing>
          <wp:inline distT="0" distB="0" distL="0" distR="0" wp14:anchorId="06B8838F" wp14:editId="6F9BBB7F">
            <wp:extent cx="6642735" cy="6969760"/>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2735" cy="6969760"/>
                    </a:xfrm>
                    <a:prstGeom prst="rect">
                      <a:avLst/>
                    </a:prstGeom>
                  </pic:spPr>
                </pic:pic>
              </a:graphicData>
            </a:graphic>
          </wp:inline>
        </w:drawing>
      </w:r>
      <w:r w:rsidR="00E30CF8">
        <w:rPr>
          <w:rFonts w:asciiTheme="majorHAnsi" w:eastAsiaTheme="majorEastAsia" w:hAnsiTheme="majorHAnsi" w:cstheme="majorBidi"/>
          <w:i/>
          <w:iCs/>
          <w:color w:val="2E74B5" w:themeColor="accent1" w:themeShade="BF"/>
        </w:rPr>
        <w:t>ii) Underlying conceptual model for</w:t>
      </w:r>
      <w:r w:rsidR="00E30CF8" w:rsidRPr="00E30CF8">
        <w:rPr>
          <w:rFonts w:asciiTheme="majorHAnsi" w:eastAsiaTheme="majorEastAsia" w:hAnsiTheme="majorHAnsi" w:cstheme="majorBidi"/>
          <w:i/>
          <w:iCs/>
          <w:color w:val="2E74B5" w:themeColor="accent1" w:themeShade="BF"/>
        </w:rPr>
        <w:t xml:space="preserve"> the entities associated with NAPLAN Assessment</w:t>
      </w:r>
    </w:p>
    <w:p w14:paraId="6B6309E2" w14:textId="74AD8080" w:rsidR="000431F4" w:rsidRDefault="000431F4" w:rsidP="00EA6EFC">
      <w:pPr>
        <w:jc w:val="center"/>
        <w:rPr>
          <w:rFonts w:asciiTheme="majorHAnsi" w:eastAsiaTheme="majorEastAsia" w:hAnsiTheme="majorHAnsi" w:cstheme="majorBidi"/>
          <w:i/>
          <w:iCs/>
          <w:color w:val="2E74B5" w:themeColor="accent1" w:themeShade="BF"/>
        </w:rPr>
      </w:pPr>
    </w:p>
    <w:p w14:paraId="3F279EF8" w14:textId="5E444EAA" w:rsidR="000431F4" w:rsidRDefault="000431F4" w:rsidP="00EA6EFC">
      <w:pPr>
        <w:jc w:val="center"/>
        <w:rPr>
          <w:rFonts w:asciiTheme="majorHAnsi" w:eastAsiaTheme="majorEastAsia" w:hAnsiTheme="majorHAnsi" w:cstheme="majorBidi"/>
          <w:i/>
          <w:iCs/>
          <w:color w:val="2E74B5" w:themeColor="accent1" w:themeShade="BF"/>
        </w:rPr>
      </w:pPr>
    </w:p>
    <w:p w14:paraId="7D8ACA56" w14:textId="0C1B2C6C" w:rsidR="000431F4" w:rsidRDefault="000431F4" w:rsidP="00EA6EFC">
      <w:pPr>
        <w:jc w:val="center"/>
        <w:rPr>
          <w:rFonts w:asciiTheme="majorHAnsi" w:eastAsiaTheme="majorEastAsia" w:hAnsiTheme="majorHAnsi" w:cstheme="majorBidi"/>
          <w:i/>
          <w:iCs/>
          <w:color w:val="2E74B5" w:themeColor="accent1" w:themeShade="BF"/>
        </w:rPr>
      </w:pPr>
    </w:p>
    <w:p w14:paraId="0983DD5D" w14:textId="5E2B19FF" w:rsidR="000431F4" w:rsidRDefault="000431F4" w:rsidP="00EA6EFC">
      <w:pPr>
        <w:jc w:val="center"/>
        <w:rPr>
          <w:rFonts w:asciiTheme="majorHAnsi" w:eastAsiaTheme="majorEastAsia" w:hAnsiTheme="majorHAnsi" w:cstheme="majorBidi"/>
          <w:i/>
          <w:iCs/>
          <w:color w:val="2E74B5" w:themeColor="accent1" w:themeShade="BF"/>
        </w:rPr>
      </w:pPr>
    </w:p>
    <w:p w14:paraId="36912C25" w14:textId="77777777" w:rsidR="000431F4" w:rsidRPr="00E30CF8" w:rsidRDefault="000431F4" w:rsidP="00EA6EFC">
      <w:pPr>
        <w:jc w:val="center"/>
        <w:rPr>
          <w:rFonts w:asciiTheme="majorHAnsi" w:eastAsiaTheme="majorEastAsia" w:hAnsiTheme="majorHAnsi" w:cstheme="majorBidi"/>
          <w:i/>
          <w:iCs/>
          <w:color w:val="2E74B5" w:themeColor="accent1" w:themeShade="BF"/>
        </w:rPr>
      </w:pPr>
    </w:p>
    <w:p w14:paraId="5553E58F" w14:textId="77777777" w:rsidR="00E30CF8" w:rsidRDefault="00E30CF8" w:rsidP="00EA6EFC">
      <w:pPr>
        <w:jc w:val="center"/>
        <w:rPr>
          <w:rFonts w:cs="Arial"/>
        </w:rPr>
      </w:pPr>
    </w:p>
    <w:p w14:paraId="331A1177" w14:textId="0663D1B8" w:rsidR="003E00B8" w:rsidRDefault="003E00B8" w:rsidP="003E00B8">
      <w:pPr>
        <w:pStyle w:val="Heading2"/>
      </w:pPr>
      <w:bookmarkStart w:id="77" w:name="_Toc483392943"/>
      <w:r>
        <w:lastRenderedPageBreak/>
        <w:t>2.1 Data scope</w:t>
      </w:r>
      <w:bookmarkEnd w:id="77"/>
    </w:p>
    <w:p w14:paraId="3E713079" w14:textId="7AC6583F" w:rsidR="003E00B8" w:rsidRDefault="00760782" w:rsidP="003E00B8">
      <w:r w:rsidRPr="00760782">
        <w:t xml:space="preserve">The dataset extract’s scope is the ‘Main test’ and does not cover the ‘Survey &amp; Practice questions’ which are not part of the </w:t>
      </w:r>
      <w:r>
        <w:t>‘</w:t>
      </w:r>
      <w:r w:rsidRPr="00760782">
        <w:t>Main test</w:t>
      </w:r>
      <w:r>
        <w:t>’</w:t>
      </w:r>
      <w:r w:rsidRPr="00760782">
        <w:t>.</w:t>
      </w:r>
    </w:p>
    <w:p w14:paraId="263464D2" w14:textId="77777777" w:rsidR="00B22ED7" w:rsidRDefault="00B22ED7" w:rsidP="003E00B8"/>
    <w:p w14:paraId="00AFEB90" w14:textId="34B8133C" w:rsidR="00E75B0E" w:rsidRDefault="003E00B8" w:rsidP="00E75B0E">
      <w:pPr>
        <w:pStyle w:val="Heading2"/>
      </w:pPr>
      <w:bookmarkStart w:id="78" w:name="_Toc483392944"/>
      <w:r>
        <w:t xml:space="preserve">2.2 </w:t>
      </w:r>
      <w:r w:rsidR="00E75B0E">
        <w:t>Representation of events, tests, and domains</w:t>
      </w:r>
      <w:bookmarkEnd w:id="78"/>
    </w:p>
    <w:p w14:paraId="4027CC8C" w14:textId="452CCAD0" w:rsidR="00556B01" w:rsidRDefault="0003211B" w:rsidP="00A65CB5">
      <w:r>
        <w:t xml:space="preserve">The </w:t>
      </w:r>
      <w:r w:rsidR="00B02A11">
        <w:t xml:space="preserve">representation of events and tests specified here is intended for consumption in the context of reporting. </w:t>
      </w:r>
      <w:r w:rsidR="00D23BA1">
        <w:t>This representation may be at odds with the representation of the same for the purposes of test administration.</w:t>
      </w:r>
    </w:p>
    <w:p w14:paraId="217CA0AD" w14:textId="3CD7D277" w:rsidR="00D23BA1" w:rsidRDefault="00D23BA1" w:rsidP="00A65CB5">
      <w:r>
        <w:t>In particular, test administration of NAPLAN makes the following conflations:</w:t>
      </w:r>
    </w:p>
    <w:tbl>
      <w:tblPr>
        <w:tblStyle w:val="TableGrid"/>
        <w:tblW w:w="0" w:type="auto"/>
        <w:tblLook w:val="04A0" w:firstRow="1" w:lastRow="0" w:firstColumn="1" w:lastColumn="0" w:noHBand="0" w:noVBand="1"/>
      </w:tblPr>
      <w:tblGrid>
        <w:gridCol w:w="3485"/>
        <w:gridCol w:w="3485"/>
        <w:gridCol w:w="3486"/>
      </w:tblGrid>
      <w:tr w:rsidR="00F15C97" w:rsidRPr="00ED7154" w14:paraId="1ADB9127" w14:textId="77777777" w:rsidTr="00A77EC3">
        <w:tc>
          <w:tcPr>
            <w:tcW w:w="3485" w:type="dxa"/>
            <w:shd w:val="clear" w:color="auto" w:fill="D9D9D9" w:themeFill="background1" w:themeFillShade="D9"/>
          </w:tcPr>
          <w:p w14:paraId="2CE29D79" w14:textId="10BFDB5D" w:rsidR="00F15C97" w:rsidRPr="00A65CB5" w:rsidRDefault="0036050A" w:rsidP="00A65CB5">
            <w:pPr>
              <w:keepNext/>
              <w:rPr>
                <w:b/>
              </w:rPr>
            </w:pPr>
            <w:r w:rsidRPr="00A65CB5">
              <w:rPr>
                <w:b/>
              </w:rPr>
              <w:t>Domain</w:t>
            </w:r>
          </w:p>
        </w:tc>
        <w:tc>
          <w:tcPr>
            <w:tcW w:w="3485" w:type="dxa"/>
            <w:shd w:val="clear" w:color="auto" w:fill="D9D9D9" w:themeFill="background1" w:themeFillShade="D9"/>
          </w:tcPr>
          <w:p w14:paraId="0CBFFB22" w14:textId="2B4F43F2" w:rsidR="00F15C97" w:rsidRPr="00A65CB5" w:rsidRDefault="0036050A" w:rsidP="00A65CB5">
            <w:pPr>
              <w:keepNext/>
              <w:rPr>
                <w:b/>
              </w:rPr>
            </w:pPr>
            <w:r w:rsidRPr="00A65CB5">
              <w:rPr>
                <w:b/>
              </w:rPr>
              <w:t>Event</w:t>
            </w:r>
          </w:p>
        </w:tc>
        <w:tc>
          <w:tcPr>
            <w:tcW w:w="3486" w:type="dxa"/>
            <w:shd w:val="clear" w:color="auto" w:fill="D9D9D9" w:themeFill="background1" w:themeFillShade="D9"/>
          </w:tcPr>
          <w:p w14:paraId="3C120877" w14:textId="1AEE677E" w:rsidR="00F15C97" w:rsidRPr="00A65CB5" w:rsidRDefault="0036050A" w:rsidP="00A65CB5">
            <w:pPr>
              <w:keepNext/>
              <w:rPr>
                <w:b/>
              </w:rPr>
            </w:pPr>
            <w:r w:rsidRPr="00A65CB5">
              <w:rPr>
                <w:b/>
              </w:rPr>
              <w:t>Test</w:t>
            </w:r>
          </w:p>
        </w:tc>
      </w:tr>
      <w:tr w:rsidR="00BC3C21" w14:paraId="77062BFB" w14:textId="77777777" w:rsidTr="00F15C97">
        <w:tc>
          <w:tcPr>
            <w:tcW w:w="3485" w:type="dxa"/>
          </w:tcPr>
          <w:p w14:paraId="745C496D" w14:textId="40B0BE24" w:rsidR="00BC3C21" w:rsidRDefault="00BC3C21" w:rsidP="00A65CB5">
            <w:pPr>
              <w:keepNext/>
            </w:pPr>
            <w:r>
              <w:t>Writing</w:t>
            </w:r>
          </w:p>
        </w:tc>
        <w:tc>
          <w:tcPr>
            <w:tcW w:w="3485" w:type="dxa"/>
          </w:tcPr>
          <w:p w14:paraId="1379C6A6" w14:textId="6D33A3BE" w:rsidR="00BC3C21" w:rsidRDefault="00BC3C21" w:rsidP="00A65CB5">
            <w:pPr>
              <w:keepNext/>
            </w:pPr>
            <w:r>
              <w:t>Writing</w:t>
            </w:r>
          </w:p>
        </w:tc>
        <w:tc>
          <w:tcPr>
            <w:tcW w:w="3486" w:type="dxa"/>
          </w:tcPr>
          <w:p w14:paraId="41C67F15" w14:textId="188F0CE9" w:rsidR="00BC3C21" w:rsidRDefault="00BC3C21" w:rsidP="00A65CB5">
            <w:pPr>
              <w:keepNext/>
            </w:pPr>
            <w:r>
              <w:t>Writing</w:t>
            </w:r>
          </w:p>
        </w:tc>
      </w:tr>
      <w:tr w:rsidR="008736AD" w14:paraId="4745FC6B" w14:textId="77777777" w:rsidTr="00F15C97">
        <w:tc>
          <w:tcPr>
            <w:tcW w:w="3485" w:type="dxa"/>
          </w:tcPr>
          <w:p w14:paraId="42D236D7" w14:textId="577B4345" w:rsidR="008736AD" w:rsidRDefault="008736AD" w:rsidP="00A65CB5">
            <w:pPr>
              <w:keepNext/>
            </w:pPr>
            <w:r>
              <w:t>Reading</w:t>
            </w:r>
          </w:p>
        </w:tc>
        <w:tc>
          <w:tcPr>
            <w:tcW w:w="3485" w:type="dxa"/>
          </w:tcPr>
          <w:p w14:paraId="158EBD49" w14:textId="711D9A0B" w:rsidR="008736AD" w:rsidRDefault="008736AD" w:rsidP="00A65CB5">
            <w:pPr>
              <w:keepNext/>
            </w:pPr>
            <w:r>
              <w:t>Reading</w:t>
            </w:r>
          </w:p>
        </w:tc>
        <w:tc>
          <w:tcPr>
            <w:tcW w:w="3486" w:type="dxa"/>
            <w:vMerge w:val="restart"/>
          </w:tcPr>
          <w:p w14:paraId="43BC2150" w14:textId="076C0E83" w:rsidR="008736AD" w:rsidRDefault="008736AD" w:rsidP="00F15C97">
            <w:pPr>
              <w:keepNext/>
            </w:pPr>
            <w:r>
              <w:t>Reading and</w:t>
            </w:r>
          </w:p>
          <w:p w14:paraId="20005191" w14:textId="7B456F80" w:rsidR="008736AD" w:rsidRDefault="008736AD" w:rsidP="00A65CB5">
            <w:pPr>
              <w:keepNext/>
            </w:pPr>
            <w:r>
              <w:t>Conventions of</w:t>
            </w:r>
            <w:r>
              <w:br/>
              <w:t>Language</w:t>
            </w:r>
          </w:p>
        </w:tc>
      </w:tr>
      <w:tr w:rsidR="008736AD" w14:paraId="0ADE7260" w14:textId="77777777" w:rsidTr="00F15C97">
        <w:tc>
          <w:tcPr>
            <w:tcW w:w="3485" w:type="dxa"/>
          </w:tcPr>
          <w:p w14:paraId="62F17F6B" w14:textId="0FC70ECB" w:rsidR="008736AD" w:rsidRDefault="008736AD" w:rsidP="00A65CB5">
            <w:pPr>
              <w:keepNext/>
            </w:pPr>
            <w:r>
              <w:t>Spelling</w:t>
            </w:r>
          </w:p>
        </w:tc>
        <w:tc>
          <w:tcPr>
            <w:tcW w:w="3485" w:type="dxa"/>
            <w:vMerge w:val="restart"/>
          </w:tcPr>
          <w:p w14:paraId="65B210F3" w14:textId="6A26298D" w:rsidR="008736AD" w:rsidRDefault="008736AD" w:rsidP="00A65CB5">
            <w:pPr>
              <w:keepNext/>
            </w:pPr>
            <w:r>
              <w:t>Conventions of</w:t>
            </w:r>
            <w:r>
              <w:br/>
              <w:t>Language</w:t>
            </w:r>
          </w:p>
        </w:tc>
        <w:tc>
          <w:tcPr>
            <w:tcW w:w="3486" w:type="dxa"/>
            <w:vMerge/>
          </w:tcPr>
          <w:p w14:paraId="7B411563" w14:textId="6E6C1706" w:rsidR="008736AD" w:rsidRDefault="008736AD" w:rsidP="00A65CB5">
            <w:pPr>
              <w:keepNext/>
            </w:pPr>
          </w:p>
        </w:tc>
      </w:tr>
      <w:tr w:rsidR="008736AD" w14:paraId="5FDC5E64" w14:textId="77777777" w:rsidTr="00E83FDE">
        <w:trPr>
          <w:trHeight w:val="305"/>
        </w:trPr>
        <w:tc>
          <w:tcPr>
            <w:tcW w:w="3485" w:type="dxa"/>
          </w:tcPr>
          <w:p w14:paraId="12D686A6" w14:textId="540A487D" w:rsidR="008736AD" w:rsidRDefault="008736AD" w:rsidP="00A65CB5">
            <w:pPr>
              <w:keepNext/>
            </w:pPr>
            <w:r>
              <w:t xml:space="preserve">Grammar </w:t>
            </w:r>
            <w:r w:rsidR="00FC714C">
              <w:t>&amp;</w:t>
            </w:r>
            <w:r>
              <w:t xml:space="preserve"> Punctuation</w:t>
            </w:r>
          </w:p>
        </w:tc>
        <w:tc>
          <w:tcPr>
            <w:tcW w:w="3485" w:type="dxa"/>
            <w:vMerge/>
          </w:tcPr>
          <w:p w14:paraId="4AF84381" w14:textId="01513CC0" w:rsidR="008736AD" w:rsidRDefault="008736AD" w:rsidP="00A65CB5">
            <w:pPr>
              <w:keepNext/>
            </w:pPr>
          </w:p>
        </w:tc>
        <w:tc>
          <w:tcPr>
            <w:tcW w:w="3486" w:type="dxa"/>
            <w:vMerge/>
          </w:tcPr>
          <w:p w14:paraId="3142845B" w14:textId="5975224D" w:rsidR="008736AD" w:rsidRDefault="008736AD" w:rsidP="00A65CB5">
            <w:pPr>
              <w:keepNext/>
            </w:pPr>
          </w:p>
        </w:tc>
      </w:tr>
      <w:tr w:rsidR="00BC3C21" w14:paraId="4F493854" w14:textId="77777777" w:rsidTr="00A65CB5">
        <w:trPr>
          <w:trHeight w:val="220"/>
        </w:trPr>
        <w:tc>
          <w:tcPr>
            <w:tcW w:w="3485" w:type="dxa"/>
          </w:tcPr>
          <w:p w14:paraId="241DF92C" w14:textId="7E864CE4" w:rsidR="00BC3C21" w:rsidRDefault="00BC3C21" w:rsidP="00D23BA1">
            <w:r>
              <w:t>Numeracy</w:t>
            </w:r>
          </w:p>
        </w:tc>
        <w:tc>
          <w:tcPr>
            <w:tcW w:w="3485" w:type="dxa"/>
          </w:tcPr>
          <w:p w14:paraId="2CECD478" w14:textId="53498A79" w:rsidR="00BC3C21" w:rsidRDefault="00BC3C21" w:rsidP="00D23BA1">
            <w:r>
              <w:t>Numeracy</w:t>
            </w:r>
          </w:p>
        </w:tc>
        <w:tc>
          <w:tcPr>
            <w:tcW w:w="3486" w:type="dxa"/>
          </w:tcPr>
          <w:p w14:paraId="149FBE03" w14:textId="40E8FAAF" w:rsidR="00BC3C21" w:rsidRDefault="00BC3C21" w:rsidP="00D23BA1">
            <w:r>
              <w:t>Numeracy</w:t>
            </w:r>
          </w:p>
        </w:tc>
      </w:tr>
    </w:tbl>
    <w:p w14:paraId="023AF81F" w14:textId="77777777" w:rsidR="00B22ED7" w:rsidRDefault="00B22ED7" w:rsidP="00A65CB5"/>
    <w:p w14:paraId="5C72B19B" w14:textId="11659CBF" w:rsidR="00D23BA1" w:rsidRDefault="000E30E7" w:rsidP="00A65CB5">
      <w:r>
        <w:t>That is, the domains of Spelling and Grammar &amp; Pun</w:t>
      </w:r>
      <w:r w:rsidR="00FC714C">
        <w:t>c</w:t>
      </w:r>
      <w:r>
        <w:t>tuation</w:t>
      </w:r>
      <w:r w:rsidR="00FC714C">
        <w:t xml:space="preserve"> are conflated in the single test of Conventions of Language; and the tests of Reading and Conventions of Language are administered within a single event (as the branching of Conventions of Language depends on the result of Reading).</w:t>
      </w:r>
    </w:p>
    <w:p w14:paraId="214D499B" w14:textId="0EB78968" w:rsidR="00363AD4" w:rsidRPr="00556B01" w:rsidRDefault="00363AD4" w:rsidP="00A65CB5">
      <w:r>
        <w:t xml:space="preserve">For the purposes of reporting test results, however, these distinctions are irrelevant. All result objects are keyed to a single domain. </w:t>
      </w:r>
      <w:r w:rsidR="000951EA">
        <w:t>T</w:t>
      </w:r>
      <w:r w:rsidR="00A47B02">
        <w:t xml:space="preserve">he NAP Event Student Link and </w:t>
      </w:r>
      <w:proofErr w:type="spellStart"/>
      <w:r w:rsidR="00A47B02">
        <w:t>NAPTest</w:t>
      </w:r>
      <w:proofErr w:type="spellEnd"/>
      <w:r w:rsidR="00A47B02">
        <w:t xml:space="preserve"> </w:t>
      </w:r>
      <w:r w:rsidR="000951EA">
        <w:t>objects are</w:t>
      </w:r>
      <w:r w:rsidR="00A47B02">
        <w:t xml:space="preserve"> populated redundantly</w:t>
      </w:r>
      <w:r w:rsidR="000951EA">
        <w:t xml:space="preserve">: </w:t>
      </w:r>
      <w:r w:rsidR="00A47B02">
        <w:t>one identical event</w:t>
      </w:r>
      <w:r w:rsidR="000951EA">
        <w:t xml:space="preserve"> is created</w:t>
      </w:r>
      <w:r w:rsidR="00A47B02">
        <w:t xml:space="preserve"> for each of Reading, Spelling, and Grammar &amp; Punctuation, and one identical test for each of Spelling and Grammar &amp; Punctuation</w:t>
      </w:r>
      <w:r w:rsidR="0064156F">
        <w:t>.</w:t>
      </w:r>
    </w:p>
    <w:p w14:paraId="6532BD58" w14:textId="77777777" w:rsidR="00E30CF8" w:rsidRDefault="00E30CF8" w:rsidP="00EA6EFC">
      <w:pPr>
        <w:jc w:val="center"/>
        <w:rPr>
          <w:rFonts w:cs="Arial"/>
        </w:rPr>
      </w:pPr>
    </w:p>
    <w:p w14:paraId="1A39C270" w14:textId="5D4A836A" w:rsidR="002F302D" w:rsidRDefault="002F302D" w:rsidP="002F302D">
      <w:pPr>
        <w:pStyle w:val="Heading2"/>
      </w:pPr>
      <w:bookmarkStart w:id="79" w:name="_Toc483392945"/>
      <w:r>
        <w:t>2.</w:t>
      </w:r>
      <w:r w:rsidR="003E00B8">
        <w:t>3</w:t>
      </w:r>
      <w:r>
        <w:t xml:space="preserve"> </w:t>
      </w:r>
      <w:r w:rsidR="006D5E0B">
        <w:t>Cardinality of objects</w:t>
      </w:r>
      <w:bookmarkEnd w:id="79"/>
    </w:p>
    <w:p w14:paraId="1B59105F" w14:textId="1771DAF2" w:rsidR="006D5E0B" w:rsidRDefault="00242036" w:rsidP="00A77EC3">
      <w:r>
        <w:t xml:space="preserve">Every student registered in the National Assessment Platform will have a NAP Event Student Link object generated for each NAPLAN test they are eligible </w:t>
      </w:r>
      <w:r w:rsidR="0000198D">
        <w:t xml:space="preserve">for. The object is necessary </w:t>
      </w:r>
      <w:r w:rsidR="007F7350">
        <w:t xml:space="preserve">for consumers to have access to, in order </w:t>
      </w:r>
      <w:r w:rsidR="0000198D">
        <w:t xml:space="preserve">to </w:t>
      </w:r>
      <w:r w:rsidR="00206807">
        <w:t xml:space="preserve">indicate the status of </w:t>
      </w:r>
      <w:r w:rsidR="007F7350">
        <w:t>a student in that test, whether or not they sat the test</w:t>
      </w:r>
      <w:r w:rsidR="00066570">
        <w:t xml:space="preserve"> (as detailed via their student test participation status)</w:t>
      </w:r>
      <w:r w:rsidR="007F7350">
        <w:t>.</w:t>
      </w:r>
    </w:p>
    <w:p w14:paraId="79F1D1CF" w14:textId="77777777" w:rsidR="004742F8" w:rsidRDefault="004742F8" w:rsidP="004742F8">
      <w:r>
        <w:t>If a student has sat the test, and abandons the test halfway, partial results may still be published for the student with a Sanctioned Abandonment status depending on the treatment of the student as per protocols and business processes. Please refer to the below table for student participation status impacts on the data for that test:</w:t>
      </w:r>
    </w:p>
    <w:p w14:paraId="64206507" w14:textId="655A3918" w:rsidR="004742F8" w:rsidRDefault="004742F8" w:rsidP="004742F8">
      <w:r>
        <w:t xml:space="preserve">If a student has not sat the test (they do not have a Participation Code of P: Present or S: Sanctioned Abandonment), they will not have any NAPLAN results to report for a test. In that case, the Platform will still generate an associated NAP Student Response Set object, populated with dummy data (e.g. no date, no </w:t>
      </w:r>
      <w:proofErr w:type="spellStart"/>
      <w:r>
        <w:t>ParallelTest</w:t>
      </w:r>
      <w:proofErr w:type="spellEnd"/>
      <w:r>
        <w:t xml:space="preserve"> pathway through nodes). The participation code in the NAP Event Student Link should be used by data consumers to indicate whether the NAP Student Response Set object can be used meaningfully or not. In NAP cycles after 2017, we expect that the dummy response sets will no longer be generated for students who have not sat the test.</w:t>
      </w:r>
    </w:p>
    <w:p w14:paraId="7E38E36E" w14:textId="77777777" w:rsidR="00B22ED7" w:rsidRDefault="00B22ED7">
      <w:r>
        <w:br w:type="page"/>
      </w:r>
    </w:p>
    <w:p w14:paraId="3477FBA1" w14:textId="77777777" w:rsidR="0029633A" w:rsidRDefault="0029633A" w:rsidP="00A77EC3"/>
    <w:tbl>
      <w:tblPr>
        <w:tblStyle w:val="TableGrid"/>
        <w:tblW w:w="0" w:type="auto"/>
        <w:tblLook w:val="04A0" w:firstRow="1" w:lastRow="0" w:firstColumn="1" w:lastColumn="0" w:noHBand="0" w:noVBand="1"/>
      </w:tblPr>
      <w:tblGrid>
        <w:gridCol w:w="1741"/>
        <w:gridCol w:w="3143"/>
        <w:gridCol w:w="1521"/>
        <w:gridCol w:w="1559"/>
        <w:gridCol w:w="2492"/>
      </w:tblGrid>
      <w:tr w:rsidR="005864C0" w:rsidRPr="00922FFD" w14:paraId="0DB1A759" w14:textId="0C19C5AE" w:rsidTr="00A77EC3">
        <w:tc>
          <w:tcPr>
            <w:tcW w:w="1937" w:type="dxa"/>
            <w:shd w:val="clear" w:color="auto" w:fill="D9D9D9" w:themeFill="background1" w:themeFillShade="D9"/>
          </w:tcPr>
          <w:p w14:paraId="7A9674C4" w14:textId="77777777" w:rsidR="00B75E72" w:rsidRPr="00A77EC3" w:rsidRDefault="00B75E72" w:rsidP="00B75E72">
            <w:pPr>
              <w:rPr>
                <w:b/>
              </w:rPr>
            </w:pPr>
            <w:bookmarkStart w:id="80" w:name="_Hlk483390391"/>
            <w:r w:rsidRPr="00A77EC3">
              <w:rPr>
                <w:b/>
              </w:rPr>
              <w:t>Participation Code</w:t>
            </w:r>
          </w:p>
        </w:tc>
        <w:tc>
          <w:tcPr>
            <w:tcW w:w="1316" w:type="dxa"/>
            <w:shd w:val="clear" w:color="auto" w:fill="D9D9D9" w:themeFill="background1" w:themeFillShade="D9"/>
          </w:tcPr>
          <w:p w14:paraId="059DCF43" w14:textId="11E6C580" w:rsidR="00B75E72" w:rsidRDefault="00B75E72" w:rsidP="00B75E72">
            <w:pPr>
              <w:rPr>
                <w:ins w:id="81" w:author="Anthony Yaremenko" w:date="2017-05-24T11:53:00Z"/>
                <w:b/>
                <w:bCs/>
                <w:lang w:val="en-US"/>
              </w:rPr>
            </w:pPr>
            <w:r>
              <w:rPr>
                <w:b/>
              </w:rPr>
              <w:t>Score</w:t>
            </w:r>
            <w:ins w:id="82" w:author="Anthony Yaremenko" w:date="2017-05-24T11:52:00Z">
              <w:r w:rsidR="005864C0">
                <w:rPr>
                  <w:b/>
                </w:rPr>
                <w:t xml:space="preserve"> present in R&amp;R dataset</w:t>
              </w:r>
            </w:ins>
            <w:r>
              <w:rPr>
                <w:b/>
              </w:rPr>
              <w:t>?</w:t>
            </w:r>
            <w:ins w:id="83" w:author="Anthony Yaremenko" w:date="2017-05-24T11:53:00Z">
              <w:r w:rsidR="005864C0">
                <w:rPr>
                  <w:b/>
                </w:rPr>
                <w:t xml:space="preserve"> refer</w:t>
              </w:r>
            </w:ins>
            <w:ins w:id="84" w:author="Anthony Yaremenko" w:date="2017-05-24T11:52:00Z">
              <w:r w:rsidR="005864C0">
                <w:rPr>
                  <w:b/>
                </w:rPr>
                <w:t xml:space="preserve"> </w:t>
              </w:r>
              <w:proofErr w:type="spellStart"/>
              <w:r w:rsidR="005864C0">
                <w:rPr>
                  <w:b/>
                  <w:bCs/>
                  <w:lang w:val="en-US"/>
                </w:rPr>
                <w:t>DomainScore</w:t>
              </w:r>
              <w:proofErr w:type="spellEnd"/>
              <w:r w:rsidR="005864C0">
                <w:rPr>
                  <w:b/>
                  <w:bCs/>
                  <w:lang w:val="en-US"/>
                </w:rPr>
                <w:t>/</w:t>
              </w:r>
              <w:proofErr w:type="spellStart"/>
              <w:r w:rsidR="005864C0">
                <w:rPr>
                  <w:b/>
                  <w:bCs/>
                  <w:lang w:val="en-US"/>
                </w:rPr>
                <w:t>RawScore</w:t>
              </w:r>
            </w:ins>
            <w:proofErr w:type="spellEnd"/>
          </w:p>
          <w:p w14:paraId="790A746B" w14:textId="3E4C7400" w:rsidR="005864C0" w:rsidRPr="00A77EC3" w:rsidRDefault="005864C0" w:rsidP="00B75E72">
            <w:pPr>
              <w:rPr>
                <w:b/>
              </w:rPr>
            </w:pPr>
            <w:proofErr w:type="spellStart"/>
            <w:ins w:id="85" w:author="Anthony Yaremenko" w:date="2017-05-24T11:53:00Z">
              <w:r>
                <w:rPr>
                  <w:b/>
                  <w:bCs/>
                  <w:lang w:val="en-US"/>
                </w:rPr>
                <w:t>DomainScore</w:t>
              </w:r>
              <w:proofErr w:type="spellEnd"/>
              <w:r>
                <w:rPr>
                  <w:b/>
                  <w:bCs/>
                  <w:lang w:val="en-US"/>
                </w:rPr>
                <w:t>/</w:t>
              </w:r>
              <w:proofErr w:type="spellStart"/>
              <w:r>
                <w:rPr>
                  <w:b/>
                  <w:bCs/>
                  <w:lang w:val="en-US"/>
                </w:rPr>
                <w:t>ScaledScoreValue</w:t>
              </w:r>
            </w:ins>
            <w:proofErr w:type="spellEnd"/>
          </w:p>
        </w:tc>
        <w:tc>
          <w:tcPr>
            <w:tcW w:w="1881" w:type="dxa"/>
            <w:shd w:val="clear" w:color="auto" w:fill="D9D9D9" w:themeFill="background1" w:themeFillShade="D9"/>
          </w:tcPr>
          <w:p w14:paraId="21211865" w14:textId="687C00EC" w:rsidR="00B75E72" w:rsidRPr="00A77EC3" w:rsidRDefault="00B75E72" w:rsidP="00B75E72">
            <w:pPr>
              <w:rPr>
                <w:b/>
              </w:rPr>
            </w:pPr>
            <w:r>
              <w:rPr>
                <w:b/>
              </w:rPr>
              <w:t>SSSR impacts</w:t>
            </w:r>
            <w:r w:rsidRPr="00922FFD" w:rsidDel="00B75E72">
              <w:rPr>
                <w:b/>
              </w:rPr>
              <w:t xml:space="preserve"> </w:t>
            </w:r>
          </w:p>
        </w:tc>
        <w:tc>
          <w:tcPr>
            <w:tcW w:w="1949" w:type="dxa"/>
            <w:shd w:val="clear" w:color="auto" w:fill="D9D9D9" w:themeFill="background1" w:themeFillShade="D9"/>
          </w:tcPr>
          <w:p w14:paraId="02AC6A0F" w14:textId="4DFBF1DF" w:rsidR="00B75E72" w:rsidRPr="007E2F79" w:rsidRDefault="00B75E72" w:rsidP="00B75E72">
            <w:pPr>
              <w:rPr>
                <w:b/>
              </w:rPr>
            </w:pPr>
            <w:r>
              <w:rPr>
                <w:b/>
              </w:rPr>
              <w:t>ISR impacts</w:t>
            </w:r>
          </w:p>
        </w:tc>
        <w:tc>
          <w:tcPr>
            <w:tcW w:w="3373" w:type="dxa"/>
            <w:shd w:val="clear" w:color="auto" w:fill="D9D9D9" w:themeFill="background1" w:themeFillShade="D9"/>
          </w:tcPr>
          <w:p w14:paraId="53C14A46" w14:textId="185431DC" w:rsidR="00B75E72" w:rsidRPr="007E2F79" w:rsidRDefault="00B75E72" w:rsidP="00B75E72">
            <w:pPr>
              <w:rPr>
                <w:b/>
              </w:rPr>
            </w:pPr>
            <w:r>
              <w:rPr>
                <w:b/>
              </w:rPr>
              <w:t>Jurisdictional R&amp;R extract</w:t>
            </w:r>
          </w:p>
        </w:tc>
      </w:tr>
      <w:tr w:rsidR="00B75E72" w:rsidRPr="002270F9" w14:paraId="4813E99D" w14:textId="394B43C2" w:rsidTr="00A77EC3">
        <w:tc>
          <w:tcPr>
            <w:tcW w:w="1937" w:type="dxa"/>
          </w:tcPr>
          <w:p w14:paraId="547A38A8" w14:textId="69CA80EE" w:rsidR="00B75E72" w:rsidRPr="002270F9" w:rsidRDefault="00B75E72" w:rsidP="00B75E72">
            <w:r>
              <w:t>P: Present</w:t>
            </w:r>
          </w:p>
        </w:tc>
        <w:tc>
          <w:tcPr>
            <w:tcW w:w="1316" w:type="dxa"/>
          </w:tcPr>
          <w:p w14:paraId="6FDC6144" w14:textId="783C5192" w:rsidR="00B75E72" w:rsidRPr="002270F9" w:rsidRDefault="00B75E72" w:rsidP="00B75E72">
            <w:r>
              <w:t>Yes</w:t>
            </w:r>
          </w:p>
        </w:tc>
        <w:tc>
          <w:tcPr>
            <w:tcW w:w="1881" w:type="dxa"/>
          </w:tcPr>
          <w:p w14:paraId="748C5E8B" w14:textId="3D124733" w:rsidR="00B75E72" w:rsidRPr="002270F9" w:rsidRDefault="00B75E72" w:rsidP="00B75E72">
            <w:r>
              <w:t>Displayed on report</w:t>
            </w:r>
          </w:p>
        </w:tc>
        <w:tc>
          <w:tcPr>
            <w:tcW w:w="1949" w:type="dxa"/>
          </w:tcPr>
          <w:p w14:paraId="22480CF9" w14:textId="7143D1EB" w:rsidR="00B75E72" w:rsidRDefault="00B75E72" w:rsidP="00B75E72">
            <w:r>
              <w:t>Available</w:t>
            </w:r>
          </w:p>
        </w:tc>
        <w:tc>
          <w:tcPr>
            <w:tcW w:w="3373" w:type="dxa"/>
          </w:tcPr>
          <w:p w14:paraId="17734BA3" w14:textId="4F0B4C7E" w:rsidR="00B75E72" w:rsidRDefault="00B75E72" w:rsidP="00B75E72">
            <w:r>
              <w:t>All objects</w:t>
            </w:r>
          </w:p>
        </w:tc>
      </w:tr>
      <w:tr w:rsidR="00B75E72" w:rsidRPr="002270F9" w14:paraId="7BA5020B" w14:textId="3D295DBE" w:rsidTr="00A77EC3">
        <w:tc>
          <w:tcPr>
            <w:tcW w:w="1937" w:type="dxa"/>
          </w:tcPr>
          <w:p w14:paraId="166E7FE9" w14:textId="18C117EF" w:rsidR="00B75E72" w:rsidRPr="002270F9" w:rsidRDefault="00B75E72" w:rsidP="00B75E72">
            <w:r>
              <w:t>A: Absent</w:t>
            </w:r>
          </w:p>
        </w:tc>
        <w:tc>
          <w:tcPr>
            <w:tcW w:w="1316" w:type="dxa"/>
          </w:tcPr>
          <w:p w14:paraId="282DCCE3" w14:textId="369681C7" w:rsidR="00B75E72" w:rsidRPr="002270F9" w:rsidRDefault="00B75E72" w:rsidP="00B75E72">
            <w:r>
              <w:t>No</w:t>
            </w:r>
            <w:ins w:id="86" w:author="Anthony Yaremenko" w:date="2017-05-24T11:51:00Z">
              <w:r w:rsidR="00E73DD2">
                <w:t xml:space="preserve"> (NULL) </w:t>
              </w:r>
            </w:ins>
          </w:p>
        </w:tc>
        <w:tc>
          <w:tcPr>
            <w:tcW w:w="1881" w:type="dxa"/>
          </w:tcPr>
          <w:p w14:paraId="0019DFA2" w14:textId="6561BFB3" w:rsidR="00B75E72" w:rsidRPr="002270F9" w:rsidRDefault="00B75E72" w:rsidP="00B75E72">
            <w:r>
              <w:t>Blank result</w:t>
            </w:r>
          </w:p>
        </w:tc>
        <w:tc>
          <w:tcPr>
            <w:tcW w:w="1949" w:type="dxa"/>
          </w:tcPr>
          <w:p w14:paraId="77F62899" w14:textId="47FD7BB6" w:rsidR="00B75E72" w:rsidRDefault="00B75E72" w:rsidP="00B75E72">
            <w:r>
              <w:t>No dot for student score</w:t>
            </w:r>
          </w:p>
        </w:tc>
        <w:tc>
          <w:tcPr>
            <w:tcW w:w="3373" w:type="dxa"/>
          </w:tcPr>
          <w:p w14:paraId="76FE1E55" w14:textId="720429A4" w:rsidR="00B75E72" w:rsidRDefault="00B75E72" w:rsidP="00B75E72">
            <w:proofErr w:type="spellStart"/>
            <w:r w:rsidRPr="00B75E72">
              <w:t>NAPStudent</w:t>
            </w:r>
            <w:proofErr w:type="spellEnd"/>
            <w:r w:rsidRPr="00B75E72">
              <w:t xml:space="preserve"> Response set object</w:t>
            </w:r>
            <w:r w:rsidR="004742F8">
              <w:t xml:space="preserve"> is dummy object, ignore</w:t>
            </w:r>
          </w:p>
        </w:tc>
      </w:tr>
      <w:tr w:rsidR="004742F8" w:rsidRPr="002270F9" w14:paraId="7F0C3FC3" w14:textId="0DDE9AB1" w:rsidTr="00A77EC3">
        <w:tc>
          <w:tcPr>
            <w:tcW w:w="1937" w:type="dxa"/>
          </w:tcPr>
          <w:p w14:paraId="1E5E9E85" w14:textId="42BFEDC3" w:rsidR="004742F8" w:rsidRPr="002270F9" w:rsidRDefault="004742F8" w:rsidP="00B75E72">
            <w:r>
              <w:t>C: Cancelled</w:t>
            </w:r>
          </w:p>
        </w:tc>
        <w:tc>
          <w:tcPr>
            <w:tcW w:w="1316" w:type="dxa"/>
          </w:tcPr>
          <w:p w14:paraId="2EF40EFD" w14:textId="0C28BB9E" w:rsidR="004742F8" w:rsidRPr="002270F9" w:rsidRDefault="00E73DD2" w:rsidP="00B75E72">
            <w:ins w:id="87" w:author="Anthony Yaremenko" w:date="2017-05-24T11:51:00Z">
              <w:r>
                <w:t>No (NULL)</w:t>
              </w:r>
            </w:ins>
            <w:del w:id="88" w:author="Anthony Yaremenko" w:date="2017-05-24T11:51:00Z">
              <w:r w:rsidR="004742F8" w:rsidDel="00E73DD2">
                <w:delText>No</w:delText>
              </w:r>
            </w:del>
          </w:p>
        </w:tc>
        <w:tc>
          <w:tcPr>
            <w:tcW w:w="1881" w:type="dxa"/>
          </w:tcPr>
          <w:p w14:paraId="63EFBC00" w14:textId="37B3FEDB" w:rsidR="004742F8" w:rsidRPr="002270F9" w:rsidRDefault="004742F8" w:rsidP="00B75E72">
            <w:r>
              <w:t>Blank result</w:t>
            </w:r>
          </w:p>
        </w:tc>
        <w:tc>
          <w:tcPr>
            <w:tcW w:w="1949" w:type="dxa"/>
          </w:tcPr>
          <w:p w14:paraId="0DB54E7B" w14:textId="68284E02" w:rsidR="004742F8" w:rsidRDefault="004742F8" w:rsidP="00B75E72">
            <w:r w:rsidRPr="00B75E72">
              <w:t>Not in extract if status against all student tests, in extract if affecting  individual tests</w:t>
            </w:r>
          </w:p>
        </w:tc>
        <w:tc>
          <w:tcPr>
            <w:tcW w:w="3373" w:type="dxa"/>
          </w:tcPr>
          <w:p w14:paraId="2FE13CDD" w14:textId="61CB54C9" w:rsidR="004742F8" w:rsidRDefault="004742F8" w:rsidP="00B75E72">
            <w:proofErr w:type="spellStart"/>
            <w:r w:rsidRPr="00B75E72">
              <w:t>NAPStudent</w:t>
            </w:r>
            <w:proofErr w:type="spellEnd"/>
            <w:r w:rsidRPr="00B75E72">
              <w:t xml:space="preserve"> Response set object</w:t>
            </w:r>
            <w:r>
              <w:t xml:space="preserve"> is dummy object, ignore</w:t>
            </w:r>
          </w:p>
        </w:tc>
      </w:tr>
      <w:tr w:rsidR="004742F8" w:rsidRPr="002270F9" w14:paraId="534C66CE" w14:textId="6EE8A57A" w:rsidTr="00A77EC3">
        <w:tc>
          <w:tcPr>
            <w:tcW w:w="1937" w:type="dxa"/>
          </w:tcPr>
          <w:p w14:paraId="003BC9E7" w14:textId="581125AF" w:rsidR="004742F8" w:rsidRPr="002270F9" w:rsidRDefault="004742F8" w:rsidP="00B75E72">
            <w:r>
              <w:t>E: Exempt</w:t>
            </w:r>
          </w:p>
        </w:tc>
        <w:tc>
          <w:tcPr>
            <w:tcW w:w="1316" w:type="dxa"/>
          </w:tcPr>
          <w:p w14:paraId="10BD4EAE" w14:textId="67998BD4" w:rsidR="004742F8" w:rsidRPr="002270F9" w:rsidRDefault="00E73DD2" w:rsidP="00B75E72">
            <w:ins w:id="89" w:author="Anthony Yaremenko" w:date="2017-05-24T11:51:00Z">
              <w:r>
                <w:t>No (NULL)</w:t>
              </w:r>
            </w:ins>
            <w:del w:id="90" w:author="Anthony Yaremenko" w:date="2017-05-24T11:51:00Z">
              <w:r w:rsidR="004742F8" w:rsidDel="00E73DD2">
                <w:delText>No</w:delText>
              </w:r>
            </w:del>
          </w:p>
        </w:tc>
        <w:tc>
          <w:tcPr>
            <w:tcW w:w="1881" w:type="dxa"/>
          </w:tcPr>
          <w:p w14:paraId="49801FAF" w14:textId="7113FE1C" w:rsidR="004742F8" w:rsidRPr="002270F9" w:rsidRDefault="004742F8" w:rsidP="00B75E72">
            <w:r>
              <w:t>Blank result</w:t>
            </w:r>
          </w:p>
        </w:tc>
        <w:tc>
          <w:tcPr>
            <w:tcW w:w="1949" w:type="dxa"/>
          </w:tcPr>
          <w:p w14:paraId="64786D67" w14:textId="6994B032" w:rsidR="004742F8" w:rsidRDefault="004742F8" w:rsidP="00B75E72">
            <w:r>
              <w:t>No dot for student score</w:t>
            </w:r>
          </w:p>
        </w:tc>
        <w:tc>
          <w:tcPr>
            <w:tcW w:w="3373" w:type="dxa"/>
          </w:tcPr>
          <w:p w14:paraId="6E212630" w14:textId="270874B4" w:rsidR="004742F8" w:rsidRDefault="004742F8" w:rsidP="00B75E72">
            <w:proofErr w:type="spellStart"/>
            <w:r w:rsidRPr="00B75E72">
              <w:t>NAPStudent</w:t>
            </w:r>
            <w:proofErr w:type="spellEnd"/>
            <w:r w:rsidRPr="00B75E72">
              <w:t xml:space="preserve"> Response set object</w:t>
            </w:r>
            <w:r>
              <w:t xml:space="preserve"> is dummy object, ignore</w:t>
            </w:r>
          </w:p>
        </w:tc>
      </w:tr>
      <w:tr w:rsidR="004742F8" w:rsidRPr="002270F9" w14:paraId="4F482D11" w14:textId="08C2FCCC" w:rsidTr="00A77EC3">
        <w:tc>
          <w:tcPr>
            <w:tcW w:w="1937" w:type="dxa"/>
          </w:tcPr>
          <w:p w14:paraId="556E9D41" w14:textId="2F60373D" w:rsidR="004742F8" w:rsidRPr="002270F9" w:rsidRDefault="004742F8" w:rsidP="00B75E72">
            <w:r>
              <w:t>W: Withdrawn</w:t>
            </w:r>
          </w:p>
        </w:tc>
        <w:tc>
          <w:tcPr>
            <w:tcW w:w="1316" w:type="dxa"/>
          </w:tcPr>
          <w:p w14:paraId="0F93AEC4" w14:textId="37E20630" w:rsidR="004742F8" w:rsidRPr="002270F9" w:rsidRDefault="00E73DD2" w:rsidP="00B75E72">
            <w:ins w:id="91" w:author="Anthony Yaremenko" w:date="2017-05-24T11:51:00Z">
              <w:r>
                <w:t>No (NULL)</w:t>
              </w:r>
            </w:ins>
            <w:del w:id="92" w:author="Anthony Yaremenko" w:date="2017-05-24T11:51:00Z">
              <w:r w:rsidR="004742F8" w:rsidDel="00E73DD2">
                <w:delText>No</w:delText>
              </w:r>
            </w:del>
          </w:p>
        </w:tc>
        <w:tc>
          <w:tcPr>
            <w:tcW w:w="1881" w:type="dxa"/>
          </w:tcPr>
          <w:p w14:paraId="2FA45B1D" w14:textId="50856B59" w:rsidR="004742F8" w:rsidRPr="002270F9" w:rsidRDefault="004742F8" w:rsidP="00B75E72">
            <w:r>
              <w:t>Blank result</w:t>
            </w:r>
          </w:p>
        </w:tc>
        <w:tc>
          <w:tcPr>
            <w:tcW w:w="1949" w:type="dxa"/>
          </w:tcPr>
          <w:p w14:paraId="455C4E19" w14:textId="7ECC7DA5" w:rsidR="004742F8" w:rsidRDefault="004742F8" w:rsidP="00B75E72">
            <w:r>
              <w:t>No dot for student score</w:t>
            </w:r>
          </w:p>
        </w:tc>
        <w:tc>
          <w:tcPr>
            <w:tcW w:w="3373" w:type="dxa"/>
          </w:tcPr>
          <w:p w14:paraId="3B68CD3D" w14:textId="29740F53" w:rsidR="004742F8" w:rsidRDefault="004742F8" w:rsidP="00B75E72">
            <w:proofErr w:type="spellStart"/>
            <w:r w:rsidRPr="00B75E72">
              <w:t>NAPStudent</w:t>
            </w:r>
            <w:proofErr w:type="spellEnd"/>
            <w:r w:rsidRPr="00B75E72">
              <w:t xml:space="preserve"> Response set object</w:t>
            </w:r>
            <w:r>
              <w:t xml:space="preserve"> is dummy object, ignore</w:t>
            </w:r>
          </w:p>
        </w:tc>
      </w:tr>
      <w:tr w:rsidR="00214A0C" w:rsidRPr="002270F9" w14:paraId="41721C45" w14:textId="3E9680AA" w:rsidTr="00A77EC3">
        <w:tc>
          <w:tcPr>
            <w:tcW w:w="1937" w:type="dxa"/>
          </w:tcPr>
          <w:p w14:paraId="445B5113" w14:textId="1933F5C8" w:rsidR="00214A0C" w:rsidRPr="002270F9" w:rsidRDefault="00214A0C" w:rsidP="00214A0C">
            <w:r>
              <w:t>S: Sanctioned Abandonment</w:t>
            </w:r>
          </w:p>
        </w:tc>
        <w:tc>
          <w:tcPr>
            <w:tcW w:w="1316" w:type="dxa"/>
          </w:tcPr>
          <w:p w14:paraId="7E42273B" w14:textId="3FDB9A56" w:rsidR="00214A0C" w:rsidRPr="002270F9" w:rsidRDefault="00E73DD2" w:rsidP="00214A0C">
            <w:ins w:id="93" w:author="Anthony Yaremenko" w:date="2017-05-24T11:51:00Z">
              <w:r>
                <w:t>No (NULL)</w:t>
              </w:r>
            </w:ins>
            <w:del w:id="94" w:author="Anthony Yaremenko" w:date="2017-05-24T11:51:00Z">
              <w:r w:rsidR="00214A0C" w:rsidDel="00E73DD2">
                <w:delText>No</w:delText>
              </w:r>
            </w:del>
          </w:p>
        </w:tc>
        <w:tc>
          <w:tcPr>
            <w:tcW w:w="1881" w:type="dxa"/>
          </w:tcPr>
          <w:p w14:paraId="4AE800C3" w14:textId="05A6D68E" w:rsidR="00214A0C" w:rsidRPr="002270F9" w:rsidRDefault="00214A0C" w:rsidP="00214A0C">
            <w:r>
              <w:t>Blank result</w:t>
            </w:r>
          </w:p>
        </w:tc>
        <w:tc>
          <w:tcPr>
            <w:tcW w:w="1949" w:type="dxa"/>
          </w:tcPr>
          <w:p w14:paraId="3221B911" w14:textId="47EEFA65" w:rsidR="00214A0C" w:rsidRDefault="00214A0C" w:rsidP="00214A0C">
            <w:r>
              <w:t>No dot for student score</w:t>
            </w:r>
          </w:p>
        </w:tc>
        <w:tc>
          <w:tcPr>
            <w:tcW w:w="3373" w:type="dxa"/>
          </w:tcPr>
          <w:p w14:paraId="2ED2DBFD" w14:textId="3238EF36" w:rsidR="00214A0C" w:rsidRDefault="00214A0C" w:rsidP="00214A0C">
            <w:r w:rsidRPr="00214A0C">
              <w:t xml:space="preserve">All objects, subject to the student providing at </w:t>
            </w:r>
            <w:r w:rsidR="00C2574C">
              <w:t xml:space="preserve">least one response otherwise </w:t>
            </w:r>
            <w:proofErr w:type="spellStart"/>
            <w:r w:rsidRPr="00214A0C">
              <w:t>NAPStudent</w:t>
            </w:r>
            <w:proofErr w:type="spellEnd"/>
            <w:r w:rsidRPr="00214A0C">
              <w:t xml:space="preserve"> Response set object</w:t>
            </w:r>
            <w:r w:rsidR="00C2574C">
              <w:t xml:space="preserve"> is dummy object, ignore</w:t>
            </w:r>
          </w:p>
        </w:tc>
      </w:tr>
      <w:tr w:rsidR="004742F8" w:rsidRPr="002270F9" w14:paraId="172C47BB" w14:textId="6A4E57C4" w:rsidTr="00A77EC3">
        <w:tc>
          <w:tcPr>
            <w:tcW w:w="1937" w:type="dxa"/>
          </w:tcPr>
          <w:p w14:paraId="41253FFC" w14:textId="7968AC3B" w:rsidR="004742F8" w:rsidRPr="002270F9" w:rsidRDefault="004742F8" w:rsidP="00214A0C">
            <w:r>
              <w:t>R: Refused</w:t>
            </w:r>
          </w:p>
        </w:tc>
        <w:tc>
          <w:tcPr>
            <w:tcW w:w="1316" w:type="dxa"/>
          </w:tcPr>
          <w:p w14:paraId="4D147C30" w14:textId="0FEB745A" w:rsidR="004742F8" w:rsidRPr="002270F9" w:rsidRDefault="004742F8" w:rsidP="00214A0C">
            <w:del w:id="95" w:author="Anthony Yaremenko" w:date="2017-05-24T11:51:00Z">
              <w:r w:rsidDel="00E73DD2">
                <w:delText>No</w:delText>
              </w:r>
            </w:del>
            <w:ins w:id="96" w:author="Anthony Yaremenko" w:date="2017-05-24T11:53:00Z">
              <w:r w:rsidR="005864C0">
                <w:t>Z</w:t>
              </w:r>
            </w:ins>
            <w:ins w:id="97" w:author="Anthony Yaremenko" w:date="2017-05-24T11:51:00Z">
              <w:r w:rsidR="00E73DD2">
                <w:t>ero</w:t>
              </w:r>
            </w:ins>
            <w:ins w:id="98" w:author="Anthony Yaremenko" w:date="2017-05-24T11:52:00Z">
              <w:r w:rsidR="005864C0">
                <w:t xml:space="preserve"> “0”</w:t>
              </w:r>
            </w:ins>
            <w:ins w:id="99" w:author="Anthony Yaremenko" w:date="2017-05-24T11:51:00Z">
              <w:r w:rsidR="00E73DD2">
                <w:t xml:space="preserve"> score</w:t>
              </w:r>
            </w:ins>
          </w:p>
        </w:tc>
        <w:tc>
          <w:tcPr>
            <w:tcW w:w="1881" w:type="dxa"/>
          </w:tcPr>
          <w:p w14:paraId="25ED2EE1" w14:textId="494359DC" w:rsidR="004742F8" w:rsidRPr="002270F9" w:rsidRDefault="004742F8" w:rsidP="00214A0C">
            <w:r>
              <w:t>Raw score of zero</w:t>
            </w:r>
          </w:p>
        </w:tc>
        <w:tc>
          <w:tcPr>
            <w:tcW w:w="1949" w:type="dxa"/>
          </w:tcPr>
          <w:p w14:paraId="7DEAB2E3" w14:textId="389127D4" w:rsidR="004742F8" w:rsidRDefault="004742F8" w:rsidP="00214A0C">
            <w:r>
              <w:t>Score of zero</w:t>
            </w:r>
          </w:p>
        </w:tc>
        <w:tc>
          <w:tcPr>
            <w:tcW w:w="3373" w:type="dxa"/>
          </w:tcPr>
          <w:p w14:paraId="5A89F8C1" w14:textId="37DB3AD8" w:rsidR="004742F8" w:rsidRDefault="004742F8" w:rsidP="00214A0C">
            <w:proofErr w:type="spellStart"/>
            <w:r w:rsidRPr="00B75E72">
              <w:t>NAPStudent</w:t>
            </w:r>
            <w:proofErr w:type="spellEnd"/>
            <w:r w:rsidRPr="00B75E72">
              <w:t xml:space="preserve"> Response set object</w:t>
            </w:r>
            <w:r>
              <w:t xml:space="preserve"> is dummy object, ignore</w:t>
            </w:r>
          </w:p>
        </w:tc>
      </w:tr>
      <w:tr w:rsidR="004742F8" w:rsidRPr="002270F9" w14:paraId="7EC81264" w14:textId="7A18FC4C" w:rsidTr="00A77EC3">
        <w:tc>
          <w:tcPr>
            <w:tcW w:w="1937" w:type="dxa"/>
          </w:tcPr>
          <w:p w14:paraId="0608F945" w14:textId="1BE7A009" w:rsidR="004742F8" w:rsidRPr="002270F9" w:rsidRDefault="004742F8" w:rsidP="00214A0C">
            <w:r>
              <w:t>X: No Longer Enrolled</w:t>
            </w:r>
          </w:p>
        </w:tc>
        <w:tc>
          <w:tcPr>
            <w:tcW w:w="1316" w:type="dxa"/>
          </w:tcPr>
          <w:p w14:paraId="214F6ED6" w14:textId="2397D6F4" w:rsidR="004742F8" w:rsidRPr="002270F9" w:rsidRDefault="00E73DD2" w:rsidP="00214A0C">
            <w:ins w:id="100" w:author="Anthony Yaremenko" w:date="2017-05-24T11:52:00Z">
              <w:r>
                <w:t>No (NULL)</w:t>
              </w:r>
            </w:ins>
            <w:del w:id="101" w:author="Anthony Yaremenko" w:date="2017-05-24T11:52:00Z">
              <w:r w:rsidR="004742F8" w:rsidDel="00E73DD2">
                <w:delText>No</w:delText>
              </w:r>
            </w:del>
          </w:p>
        </w:tc>
        <w:tc>
          <w:tcPr>
            <w:tcW w:w="1881" w:type="dxa"/>
          </w:tcPr>
          <w:p w14:paraId="7F5BC601" w14:textId="28B7CDAE" w:rsidR="004742F8" w:rsidRPr="002270F9" w:rsidRDefault="004742F8" w:rsidP="00214A0C">
            <w:r>
              <w:t>Student does not appear in the SSSR</w:t>
            </w:r>
          </w:p>
        </w:tc>
        <w:tc>
          <w:tcPr>
            <w:tcW w:w="1949" w:type="dxa"/>
          </w:tcPr>
          <w:p w14:paraId="6651CA24" w14:textId="4D554FA0" w:rsidR="004742F8" w:rsidRDefault="004742F8" w:rsidP="00214A0C">
            <w:r>
              <w:t>Not in extract</w:t>
            </w:r>
          </w:p>
        </w:tc>
        <w:tc>
          <w:tcPr>
            <w:tcW w:w="3373" w:type="dxa"/>
          </w:tcPr>
          <w:p w14:paraId="2B93D6F0" w14:textId="2E5A4BD4" w:rsidR="004742F8" w:rsidRDefault="004742F8" w:rsidP="00214A0C">
            <w:proofErr w:type="spellStart"/>
            <w:r w:rsidRPr="00B75E72">
              <w:t>NAPStudent</w:t>
            </w:r>
            <w:proofErr w:type="spellEnd"/>
            <w:r w:rsidRPr="00B75E72">
              <w:t xml:space="preserve"> Response set object</w:t>
            </w:r>
            <w:r>
              <w:t xml:space="preserve"> is dummy object, ignore</w:t>
            </w:r>
          </w:p>
        </w:tc>
      </w:tr>
    </w:tbl>
    <w:p w14:paraId="29B5795C" w14:textId="591BBFA8" w:rsidR="000A7EE7" w:rsidRDefault="00633E74" w:rsidP="00A77EC3">
      <w:bookmarkStart w:id="102" w:name="_Toc479597139"/>
      <w:bookmarkStart w:id="103" w:name="_Toc479597256"/>
      <w:bookmarkStart w:id="104" w:name="_Toc479597301"/>
      <w:bookmarkEnd w:id="80"/>
      <w:bookmarkEnd w:id="102"/>
      <w:bookmarkEnd w:id="103"/>
      <w:bookmarkEnd w:id="104"/>
      <w:r>
        <w:t xml:space="preserve">Note: “Blank result” for the SSSR indicates </w:t>
      </w:r>
      <w:r w:rsidR="00B22ED7">
        <w:t xml:space="preserve">that </w:t>
      </w:r>
      <w:r>
        <w:t xml:space="preserve">the student’s name will show on the report but with no result. </w:t>
      </w:r>
    </w:p>
    <w:p w14:paraId="15709F5C" w14:textId="1038A935" w:rsidR="005864C0" w:rsidRDefault="005864C0">
      <w:pPr>
        <w:rPr>
          <w:ins w:id="105" w:author="Anthony Yaremenko" w:date="2017-05-24T11:53:00Z"/>
        </w:rPr>
      </w:pPr>
      <w:ins w:id="106" w:author="Anthony Yaremenko" w:date="2017-05-24T11:53:00Z">
        <w:r>
          <w:br w:type="page"/>
        </w:r>
      </w:ins>
    </w:p>
    <w:p w14:paraId="68C00635" w14:textId="77777777" w:rsidR="000A7EE7" w:rsidRDefault="000A7EE7" w:rsidP="00A77EC3"/>
    <w:p w14:paraId="498901AE" w14:textId="140CBAE4" w:rsidR="007F1B29" w:rsidRDefault="000A7EE7" w:rsidP="00A77EC3">
      <w:pPr>
        <w:pStyle w:val="Heading1"/>
      </w:pPr>
      <w:bookmarkStart w:id="107" w:name="_Toc483392946"/>
      <w:r>
        <w:rPr>
          <w:rFonts w:cs="Arial"/>
        </w:rPr>
        <w:t xml:space="preserve">3. </w:t>
      </w:r>
      <w:r w:rsidR="007F1B29">
        <w:t>Interface specifications</w:t>
      </w:r>
      <w:bookmarkEnd w:id="73"/>
      <w:bookmarkEnd w:id="107"/>
    </w:p>
    <w:p w14:paraId="75C13099" w14:textId="768A182B" w:rsidR="00B26E14" w:rsidRDefault="001B3A59" w:rsidP="00B26E14">
      <w:pPr>
        <w:pStyle w:val="Heading2"/>
      </w:pPr>
      <w:bookmarkStart w:id="108" w:name="_Toc483392947"/>
      <w:r>
        <w:t>3</w:t>
      </w:r>
      <w:r w:rsidR="00B26E14">
        <w:t>.</w:t>
      </w:r>
      <w:r w:rsidR="00CE3D81">
        <w:t xml:space="preserve">1 </w:t>
      </w:r>
      <w:r w:rsidR="00B26E14">
        <w:t>Export Complete Results and Reporting Data for NAPLAN participants.</w:t>
      </w:r>
      <w:bookmarkEnd w:id="108"/>
      <w:r w:rsidR="00B26E14">
        <w:t xml:space="preserve"> </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9"/>
        <w:gridCol w:w="8509"/>
      </w:tblGrid>
      <w:tr w:rsidR="00B26E14" w:rsidRPr="00471C21" w14:paraId="1B25F0D7" w14:textId="77777777" w:rsidTr="00EA6EFC">
        <w:tc>
          <w:tcPr>
            <w:tcW w:w="2089" w:type="dxa"/>
            <w:shd w:val="clear" w:color="auto" w:fill="E6E6E6"/>
          </w:tcPr>
          <w:p w14:paraId="6D5770B3" w14:textId="77777777"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Business Functions Supported</w:t>
            </w:r>
          </w:p>
        </w:tc>
        <w:tc>
          <w:tcPr>
            <w:tcW w:w="8509" w:type="dxa"/>
          </w:tcPr>
          <w:p w14:paraId="4E8B821B" w14:textId="7320AA5C" w:rsidR="00B26E14" w:rsidRPr="00471C21" w:rsidRDefault="00051248" w:rsidP="00AE66DA">
            <w:pPr>
              <w:pStyle w:val="BodyText"/>
              <w:rPr>
                <w:rFonts w:asciiTheme="minorHAnsi" w:hAnsiTheme="minorHAnsi" w:cs="Arial"/>
                <w:sz w:val="22"/>
                <w:szCs w:val="22"/>
              </w:rPr>
            </w:pPr>
            <w:r>
              <w:rPr>
                <w:rFonts w:asciiTheme="minorHAnsi" w:hAnsiTheme="minorHAnsi" w:cs="Arial"/>
                <w:sz w:val="22"/>
                <w:szCs w:val="22"/>
              </w:rPr>
              <w:t xml:space="preserve">Export complete set of </w:t>
            </w:r>
            <w:r w:rsidR="00B91F7D">
              <w:rPr>
                <w:rFonts w:asciiTheme="minorHAnsi" w:hAnsiTheme="minorHAnsi" w:cs="Arial"/>
                <w:sz w:val="22"/>
                <w:szCs w:val="22"/>
              </w:rPr>
              <w:t xml:space="preserve">NAPLAN Results &amp; Reporting </w:t>
            </w:r>
            <w:r>
              <w:rPr>
                <w:rFonts w:asciiTheme="minorHAnsi" w:hAnsiTheme="minorHAnsi" w:cs="Arial"/>
                <w:sz w:val="22"/>
                <w:szCs w:val="22"/>
              </w:rPr>
              <w:t xml:space="preserve">data </w:t>
            </w:r>
            <w:r w:rsidR="00B91F7D">
              <w:rPr>
                <w:rFonts w:asciiTheme="minorHAnsi" w:hAnsiTheme="minorHAnsi" w:cs="Arial"/>
                <w:sz w:val="22"/>
                <w:szCs w:val="22"/>
              </w:rPr>
              <w:t>for one, many or all schools</w:t>
            </w:r>
            <w:r>
              <w:rPr>
                <w:rFonts w:asciiTheme="minorHAnsi" w:hAnsiTheme="minorHAnsi" w:cs="Arial"/>
                <w:sz w:val="22"/>
                <w:szCs w:val="22"/>
              </w:rPr>
              <w:t>.</w:t>
            </w:r>
          </w:p>
          <w:p w14:paraId="590B220B" w14:textId="77777777" w:rsidR="00B26E14" w:rsidRPr="00471C21" w:rsidRDefault="00B26E14" w:rsidP="00AE66DA">
            <w:pPr>
              <w:pStyle w:val="BodyText"/>
              <w:rPr>
                <w:rFonts w:asciiTheme="minorHAnsi" w:hAnsiTheme="minorHAnsi" w:cs="Arial"/>
                <w:sz w:val="22"/>
                <w:szCs w:val="22"/>
              </w:rPr>
            </w:pPr>
          </w:p>
        </w:tc>
      </w:tr>
      <w:tr w:rsidR="00B26E14" w:rsidRPr="00471C21" w14:paraId="4A09CF68" w14:textId="77777777" w:rsidTr="00EA6EFC">
        <w:tc>
          <w:tcPr>
            <w:tcW w:w="2089" w:type="dxa"/>
            <w:shd w:val="clear" w:color="auto" w:fill="E6E6E6"/>
          </w:tcPr>
          <w:p w14:paraId="1F6E073B" w14:textId="7CA1E921" w:rsidR="00B26E14" w:rsidRPr="00471C21" w:rsidRDefault="00B26E14" w:rsidP="00AE66DA">
            <w:pPr>
              <w:pStyle w:val="TableHeading"/>
              <w:jc w:val="left"/>
              <w:rPr>
                <w:rFonts w:asciiTheme="minorHAnsi" w:hAnsiTheme="minorHAnsi" w:cs="Arial"/>
                <w:sz w:val="22"/>
                <w:szCs w:val="22"/>
              </w:rPr>
            </w:pPr>
            <w:r>
              <w:rPr>
                <w:rFonts w:asciiTheme="minorHAnsi" w:hAnsiTheme="minorHAnsi" w:cs="Arial"/>
                <w:sz w:val="22"/>
                <w:szCs w:val="22"/>
              </w:rPr>
              <w:t>Problem being solved</w:t>
            </w:r>
          </w:p>
        </w:tc>
        <w:tc>
          <w:tcPr>
            <w:tcW w:w="8509" w:type="dxa"/>
          </w:tcPr>
          <w:p w14:paraId="692FF425" w14:textId="77777777" w:rsidR="00B26E14" w:rsidRDefault="00051248" w:rsidP="00051248">
            <w:pPr>
              <w:pStyle w:val="BodyText"/>
              <w:rPr>
                <w:rFonts w:asciiTheme="minorHAnsi" w:hAnsiTheme="minorHAnsi" w:cs="Arial"/>
                <w:sz w:val="22"/>
                <w:szCs w:val="22"/>
              </w:rPr>
            </w:pPr>
            <w:r w:rsidRPr="00051248">
              <w:rPr>
                <w:rFonts w:asciiTheme="minorHAnsi" w:hAnsiTheme="minorHAnsi" w:cs="Arial"/>
                <w:sz w:val="22"/>
                <w:szCs w:val="22"/>
              </w:rPr>
              <w:t>What is a complete record of the NAPLAN online assessment for all students across all year levels for a given year?</w:t>
            </w:r>
            <w:r w:rsidR="001B3A59">
              <w:rPr>
                <w:rFonts w:asciiTheme="minorHAnsi" w:hAnsiTheme="minorHAnsi" w:cs="Arial"/>
                <w:sz w:val="22"/>
                <w:szCs w:val="22"/>
              </w:rPr>
              <w:t xml:space="preserve"> </w:t>
            </w:r>
          </w:p>
          <w:p w14:paraId="5B183082" w14:textId="473478AB" w:rsidR="001B3A59" w:rsidRPr="00471C21" w:rsidRDefault="001B3A59" w:rsidP="00051248">
            <w:pPr>
              <w:pStyle w:val="BodyText"/>
              <w:rPr>
                <w:rFonts w:asciiTheme="minorHAnsi" w:hAnsiTheme="minorHAnsi" w:cs="Arial"/>
                <w:sz w:val="22"/>
                <w:szCs w:val="22"/>
              </w:rPr>
            </w:pPr>
          </w:p>
        </w:tc>
      </w:tr>
      <w:tr w:rsidR="00B26E14" w:rsidRPr="00471C21" w14:paraId="539D4922" w14:textId="77777777" w:rsidTr="00EA6EFC">
        <w:tc>
          <w:tcPr>
            <w:tcW w:w="2089" w:type="dxa"/>
            <w:shd w:val="clear" w:color="auto" w:fill="E6E6E6"/>
          </w:tcPr>
          <w:p w14:paraId="199530B7" w14:textId="6FB6296C"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Description</w:t>
            </w:r>
          </w:p>
        </w:tc>
        <w:tc>
          <w:tcPr>
            <w:tcW w:w="8509" w:type="dxa"/>
          </w:tcPr>
          <w:p w14:paraId="7C58C5CB" w14:textId="1FD6DA0B" w:rsidR="00EB2AB5" w:rsidRPr="00CE6B02" w:rsidRDefault="00EB2AB5" w:rsidP="00AE66DA">
            <w:pPr>
              <w:pStyle w:val="BodyText"/>
              <w:rPr>
                <w:rFonts w:asciiTheme="minorHAnsi" w:hAnsiTheme="minorHAnsi" w:cs="Arial"/>
                <w:sz w:val="22"/>
                <w:szCs w:val="22"/>
              </w:rPr>
            </w:pPr>
            <w:r>
              <w:rPr>
                <w:rFonts w:asciiTheme="minorHAnsi" w:hAnsiTheme="minorHAnsi" w:cs="Arial"/>
                <w:sz w:val="22"/>
                <w:szCs w:val="22"/>
              </w:rPr>
              <w:t xml:space="preserve">See Diagram </w:t>
            </w:r>
            <w:r w:rsidR="00CE6B02">
              <w:rPr>
                <w:rFonts w:asciiTheme="minorHAnsi" w:hAnsiTheme="minorHAnsi" w:cs="Arial"/>
                <w:i/>
                <w:sz w:val="22"/>
                <w:szCs w:val="22"/>
              </w:rPr>
              <w:t>(</w:t>
            </w:r>
            <w:proofErr w:type="spellStart"/>
            <w:r w:rsidR="00CE6B02">
              <w:rPr>
                <w:rFonts w:asciiTheme="minorHAnsi" w:hAnsiTheme="minorHAnsi" w:cs="Arial"/>
                <w:i/>
                <w:sz w:val="22"/>
                <w:szCs w:val="22"/>
              </w:rPr>
              <w:t>i</w:t>
            </w:r>
            <w:proofErr w:type="spellEnd"/>
            <w:r w:rsidR="00CE6B02">
              <w:rPr>
                <w:rFonts w:asciiTheme="minorHAnsi" w:hAnsiTheme="minorHAnsi" w:cs="Arial"/>
                <w:i/>
                <w:sz w:val="22"/>
                <w:szCs w:val="22"/>
              </w:rPr>
              <w:t>)</w:t>
            </w:r>
            <w:r w:rsidR="00CE6B02">
              <w:rPr>
                <w:rFonts w:asciiTheme="minorHAnsi" w:hAnsiTheme="minorHAnsi" w:cs="Arial"/>
                <w:sz w:val="22"/>
                <w:szCs w:val="22"/>
              </w:rPr>
              <w:t xml:space="preserve"> above of all the objects involved in the exchange of Results and Reporting Data.</w:t>
            </w:r>
          </w:p>
          <w:p w14:paraId="0B7A9056" w14:textId="6E3E3C0C" w:rsidR="00B26E14" w:rsidRPr="00471C21" w:rsidRDefault="00B26E14" w:rsidP="00AE66DA">
            <w:pPr>
              <w:pStyle w:val="BodyText"/>
              <w:rPr>
                <w:rFonts w:asciiTheme="minorHAnsi" w:hAnsiTheme="minorHAnsi" w:cs="Arial"/>
                <w:sz w:val="22"/>
                <w:szCs w:val="22"/>
              </w:rPr>
            </w:pPr>
            <w:r w:rsidRPr="00471C21">
              <w:rPr>
                <w:rFonts w:asciiTheme="minorHAnsi" w:hAnsiTheme="minorHAnsi" w:cs="Arial"/>
                <w:sz w:val="22"/>
                <w:szCs w:val="22"/>
              </w:rPr>
              <w:t xml:space="preserve">This describes the </w:t>
            </w:r>
            <w:r>
              <w:rPr>
                <w:rFonts w:asciiTheme="minorHAnsi" w:hAnsiTheme="minorHAnsi" w:cs="Arial"/>
                <w:sz w:val="22"/>
                <w:szCs w:val="22"/>
              </w:rPr>
              <w:t>exporting</w:t>
            </w:r>
            <w:r w:rsidR="00F602D9">
              <w:rPr>
                <w:rFonts w:asciiTheme="minorHAnsi" w:hAnsiTheme="minorHAnsi" w:cs="Arial"/>
                <w:sz w:val="22"/>
                <w:szCs w:val="22"/>
              </w:rPr>
              <w:t xml:space="preserve"> of</w:t>
            </w:r>
            <w:r w:rsidRPr="00471C21">
              <w:rPr>
                <w:rFonts w:asciiTheme="minorHAnsi" w:hAnsiTheme="minorHAnsi" w:cs="Arial"/>
                <w:sz w:val="22"/>
                <w:szCs w:val="22"/>
              </w:rPr>
              <w:t>:</w:t>
            </w:r>
          </w:p>
          <w:p w14:paraId="77FFDB07" w14:textId="43060B84" w:rsidR="00B26E14" w:rsidRPr="00471C21" w:rsidRDefault="00CE6B02" w:rsidP="00AE66DA">
            <w:pPr>
              <w:pStyle w:val="BodyText"/>
              <w:numPr>
                <w:ilvl w:val="0"/>
                <w:numId w:val="4"/>
              </w:numPr>
              <w:ind w:left="611" w:hanging="540"/>
              <w:rPr>
                <w:rFonts w:asciiTheme="minorHAnsi" w:hAnsiTheme="minorHAnsi" w:cs="Arial"/>
                <w:sz w:val="22"/>
                <w:szCs w:val="22"/>
              </w:rPr>
            </w:pPr>
            <w:r>
              <w:rPr>
                <w:rFonts w:asciiTheme="minorHAnsi" w:hAnsiTheme="minorHAnsi" w:cs="Arial"/>
                <w:sz w:val="22"/>
                <w:szCs w:val="22"/>
              </w:rPr>
              <w:t>All of the relevant, Student and NAPLAN Results information and their relationship/s.</w:t>
            </w:r>
          </w:p>
          <w:p w14:paraId="2D8286B1" w14:textId="19BDB26E" w:rsidR="00B26E14" w:rsidRPr="00471C21" w:rsidRDefault="00B26E14" w:rsidP="00AE66DA">
            <w:pPr>
              <w:pStyle w:val="BodyText"/>
              <w:numPr>
                <w:ilvl w:val="0"/>
                <w:numId w:val="4"/>
              </w:numPr>
              <w:ind w:left="611" w:hanging="540"/>
              <w:rPr>
                <w:rFonts w:asciiTheme="minorHAnsi" w:hAnsiTheme="minorHAnsi" w:cs="Arial"/>
                <w:sz w:val="22"/>
                <w:szCs w:val="22"/>
              </w:rPr>
            </w:pPr>
            <w:r w:rsidRPr="00471C21">
              <w:rPr>
                <w:rFonts w:asciiTheme="minorHAnsi" w:hAnsiTheme="minorHAnsi" w:cs="Arial"/>
                <w:sz w:val="22"/>
                <w:szCs w:val="22"/>
              </w:rPr>
              <w:t xml:space="preserve">The </w:t>
            </w:r>
            <w:r>
              <w:rPr>
                <w:rFonts w:asciiTheme="minorHAnsi" w:hAnsiTheme="minorHAnsi" w:cs="Arial"/>
                <w:sz w:val="22"/>
                <w:szCs w:val="22"/>
              </w:rPr>
              <w:t>export</w:t>
            </w:r>
            <w:r w:rsidRPr="00471C21">
              <w:rPr>
                <w:rFonts w:asciiTheme="minorHAnsi" w:hAnsiTheme="minorHAnsi" w:cs="Arial"/>
                <w:sz w:val="22"/>
                <w:szCs w:val="22"/>
              </w:rPr>
              <w:t xml:space="preserve"> </w:t>
            </w:r>
            <w:r w:rsidR="00B91F7D">
              <w:rPr>
                <w:rFonts w:asciiTheme="minorHAnsi" w:hAnsiTheme="minorHAnsi" w:cs="Arial"/>
                <w:sz w:val="22"/>
                <w:szCs w:val="22"/>
              </w:rPr>
              <w:t>will</w:t>
            </w:r>
            <w:r w:rsidR="00B91F7D" w:rsidRPr="00471C21">
              <w:rPr>
                <w:rFonts w:asciiTheme="minorHAnsi" w:hAnsiTheme="minorHAnsi" w:cs="Arial"/>
                <w:sz w:val="22"/>
                <w:szCs w:val="22"/>
              </w:rPr>
              <w:t xml:space="preserve"> </w:t>
            </w:r>
            <w:r w:rsidR="00B91F7D">
              <w:rPr>
                <w:rFonts w:asciiTheme="minorHAnsi" w:hAnsiTheme="minorHAnsi" w:cs="Arial"/>
                <w:sz w:val="22"/>
                <w:szCs w:val="22"/>
              </w:rPr>
              <w:t xml:space="preserve">initially </w:t>
            </w:r>
            <w:r w:rsidRPr="00471C21">
              <w:rPr>
                <w:rFonts w:asciiTheme="minorHAnsi" w:hAnsiTheme="minorHAnsi" w:cs="Arial"/>
                <w:sz w:val="22"/>
                <w:szCs w:val="22"/>
              </w:rPr>
              <w:t>be</w:t>
            </w:r>
            <w:r w:rsidR="00B91F7D">
              <w:rPr>
                <w:rFonts w:asciiTheme="minorHAnsi" w:hAnsiTheme="minorHAnsi" w:cs="Arial"/>
                <w:sz w:val="22"/>
                <w:szCs w:val="22"/>
              </w:rPr>
              <w:t xml:space="preserve"> a</w:t>
            </w:r>
            <w:r w:rsidRPr="00471C21">
              <w:rPr>
                <w:rFonts w:asciiTheme="minorHAnsi" w:hAnsiTheme="minorHAnsi" w:cs="Arial"/>
                <w:sz w:val="22"/>
                <w:szCs w:val="22"/>
              </w:rPr>
              <w:t xml:space="preserve">: </w:t>
            </w:r>
          </w:p>
          <w:p w14:paraId="61995D4D" w14:textId="593A98CD" w:rsidR="00B26E14" w:rsidRPr="00B91F7D" w:rsidRDefault="00B26E14">
            <w:pPr>
              <w:pStyle w:val="BodyText"/>
              <w:numPr>
                <w:ilvl w:val="1"/>
                <w:numId w:val="4"/>
              </w:numPr>
              <w:rPr>
                <w:rFonts w:asciiTheme="minorHAnsi" w:hAnsiTheme="minorHAnsi" w:cs="Arial"/>
                <w:sz w:val="22"/>
                <w:szCs w:val="22"/>
              </w:rPr>
            </w:pPr>
            <w:r w:rsidRPr="00471C21">
              <w:rPr>
                <w:rFonts w:asciiTheme="minorHAnsi" w:hAnsiTheme="minorHAnsi" w:cs="Arial"/>
                <w:sz w:val="22"/>
                <w:szCs w:val="22"/>
              </w:rPr>
              <w:t xml:space="preserve">manual process initiated by TAA or other authorised users via the assessment platform </w:t>
            </w:r>
            <w:r w:rsidR="001B3A59">
              <w:rPr>
                <w:rFonts w:asciiTheme="minorHAnsi" w:hAnsiTheme="minorHAnsi" w:cs="Arial"/>
                <w:sz w:val="22"/>
                <w:szCs w:val="22"/>
              </w:rPr>
              <w:t>(</w:t>
            </w:r>
            <w:r w:rsidRPr="00471C21">
              <w:rPr>
                <w:rFonts w:asciiTheme="minorHAnsi" w:hAnsiTheme="minorHAnsi" w:cs="Arial"/>
                <w:sz w:val="22"/>
                <w:szCs w:val="22"/>
              </w:rPr>
              <w:t>XML files)</w:t>
            </w:r>
          </w:p>
        </w:tc>
      </w:tr>
      <w:tr w:rsidR="00B26E14" w:rsidRPr="00471C21" w14:paraId="5160084F" w14:textId="77777777" w:rsidTr="00EA6EFC">
        <w:tc>
          <w:tcPr>
            <w:tcW w:w="2089" w:type="dxa"/>
            <w:shd w:val="clear" w:color="auto" w:fill="E6E6E6"/>
          </w:tcPr>
          <w:p w14:paraId="540B8859" w14:textId="77777777"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Pre-conditions</w:t>
            </w:r>
          </w:p>
        </w:tc>
        <w:tc>
          <w:tcPr>
            <w:tcW w:w="8509" w:type="dxa"/>
          </w:tcPr>
          <w:p w14:paraId="3E682412" w14:textId="7EF2D8AD" w:rsidR="00B91F7D" w:rsidRPr="009F58CE" w:rsidRDefault="00B91F7D" w:rsidP="00EA6EFC">
            <w:pPr>
              <w:pStyle w:val="ListParagraph"/>
              <w:numPr>
                <w:ilvl w:val="0"/>
                <w:numId w:val="3"/>
              </w:numPr>
              <w:spacing w:after="120" w:line="240" w:lineRule="auto"/>
            </w:pPr>
            <w:r>
              <w:t xml:space="preserve">Data </w:t>
            </w:r>
            <w:r w:rsidR="000F5E04">
              <w:t xml:space="preserve">about students registering for the NAPLAN Online assessment cycle </w:t>
            </w:r>
            <w:r>
              <w:t>has been imported into the Assessment Delivery System from the SRM</w:t>
            </w:r>
          </w:p>
          <w:p w14:paraId="4E686AD3" w14:textId="031DBFC1" w:rsidR="0039695D" w:rsidRDefault="001B3A59" w:rsidP="00EA6EFC">
            <w:pPr>
              <w:pStyle w:val="BodyText"/>
              <w:numPr>
                <w:ilvl w:val="0"/>
                <w:numId w:val="3"/>
              </w:numPr>
            </w:pPr>
            <w:r w:rsidRPr="001B3A59">
              <w:rPr>
                <w:rFonts w:asciiTheme="minorHAnsi" w:hAnsiTheme="minorHAnsi"/>
                <w:sz w:val="22"/>
                <w:szCs w:val="22"/>
              </w:rPr>
              <w:t xml:space="preserve">The </w:t>
            </w:r>
            <w:r w:rsidR="000F5E04">
              <w:rPr>
                <w:rFonts w:asciiTheme="minorHAnsi" w:hAnsiTheme="minorHAnsi"/>
                <w:sz w:val="22"/>
                <w:szCs w:val="22"/>
              </w:rPr>
              <w:t>student</w:t>
            </w:r>
            <w:r w:rsidR="000F5E04" w:rsidRPr="001B3A59">
              <w:rPr>
                <w:rFonts w:asciiTheme="minorHAnsi" w:hAnsiTheme="minorHAnsi"/>
                <w:sz w:val="22"/>
                <w:szCs w:val="22"/>
              </w:rPr>
              <w:t xml:space="preserve">s </w:t>
            </w:r>
            <w:r w:rsidRPr="001B3A59">
              <w:rPr>
                <w:rFonts w:asciiTheme="minorHAnsi" w:hAnsiTheme="minorHAnsi"/>
                <w:sz w:val="22"/>
                <w:szCs w:val="22"/>
              </w:rPr>
              <w:t xml:space="preserve">in scope </w:t>
            </w:r>
            <w:r w:rsidR="00C12FCE">
              <w:rPr>
                <w:rFonts w:asciiTheme="minorHAnsi" w:hAnsiTheme="minorHAnsi"/>
                <w:sz w:val="22"/>
                <w:szCs w:val="22"/>
              </w:rPr>
              <w:t>are registered to complete</w:t>
            </w:r>
            <w:r w:rsidRPr="001B3A59">
              <w:rPr>
                <w:rFonts w:asciiTheme="minorHAnsi" w:hAnsiTheme="minorHAnsi"/>
                <w:sz w:val="22"/>
                <w:szCs w:val="22"/>
              </w:rPr>
              <w:t xml:space="preserve"> </w:t>
            </w:r>
            <w:r w:rsidR="00B91F7D">
              <w:rPr>
                <w:rFonts w:asciiTheme="minorHAnsi" w:hAnsiTheme="minorHAnsi"/>
                <w:sz w:val="22"/>
                <w:szCs w:val="22"/>
              </w:rPr>
              <w:t>assessments on the platform</w:t>
            </w:r>
            <w:r w:rsidR="00E30CF8">
              <w:rPr>
                <w:rFonts w:asciiTheme="minorHAnsi" w:hAnsiTheme="minorHAnsi"/>
                <w:sz w:val="22"/>
                <w:szCs w:val="22"/>
              </w:rPr>
              <w:t xml:space="preserve"> </w:t>
            </w:r>
          </w:p>
          <w:p w14:paraId="16D6FBC5" w14:textId="77777777" w:rsidR="0039695D" w:rsidRPr="00471C21" w:rsidRDefault="0039695D" w:rsidP="0039695D">
            <w:pPr>
              <w:numPr>
                <w:ilvl w:val="0"/>
                <w:numId w:val="3"/>
              </w:numPr>
              <w:spacing w:after="120" w:line="240" w:lineRule="auto"/>
              <w:rPr>
                <w:rFonts w:cs="Arial"/>
              </w:rPr>
            </w:pPr>
            <w:r>
              <w:rPr>
                <w:rFonts w:cs="Arial"/>
              </w:rPr>
              <w:t xml:space="preserve">The export will be available in </w:t>
            </w:r>
            <w:r w:rsidRPr="00471C21">
              <w:rPr>
                <w:rFonts w:cs="Arial"/>
              </w:rPr>
              <w:t>XML:</w:t>
            </w:r>
          </w:p>
          <w:p w14:paraId="5085633F" w14:textId="0BD09683" w:rsidR="0039695D" w:rsidRPr="00471C21" w:rsidRDefault="0039695D" w:rsidP="0039695D">
            <w:pPr>
              <w:numPr>
                <w:ilvl w:val="2"/>
                <w:numId w:val="14"/>
              </w:numPr>
              <w:spacing w:after="120" w:line="240" w:lineRule="auto"/>
              <w:rPr>
                <w:rFonts w:cs="Arial"/>
              </w:rPr>
            </w:pPr>
            <w:r w:rsidRPr="00EA6EFC">
              <w:rPr>
                <w:rFonts w:cs="Arial"/>
              </w:rPr>
              <w:t xml:space="preserve">The XML file naming convention will </w:t>
            </w:r>
            <w:r w:rsidR="00EA6EFC" w:rsidRPr="00EA6EFC">
              <w:rPr>
                <w:rFonts w:cs="Arial"/>
              </w:rPr>
              <w:t>NAPResultsReporting</w:t>
            </w:r>
            <w:r w:rsidRPr="00EA6EFC">
              <w:rPr>
                <w:rFonts w:cs="Arial"/>
              </w:rPr>
              <w:t>.xml</w:t>
            </w:r>
          </w:p>
          <w:p w14:paraId="283D47F2" w14:textId="77777777" w:rsidR="0039695D" w:rsidRDefault="0039695D" w:rsidP="0039695D">
            <w:pPr>
              <w:numPr>
                <w:ilvl w:val="2"/>
                <w:numId w:val="14"/>
              </w:numPr>
              <w:spacing w:after="120" w:line="240" w:lineRule="auto"/>
              <w:rPr>
                <w:rFonts w:cs="Arial"/>
              </w:rPr>
            </w:pPr>
            <w:r>
              <w:rPr>
                <w:rFonts w:cs="Arial"/>
              </w:rPr>
              <w:t>A file extension of .XML is required.</w:t>
            </w:r>
            <w:bookmarkStart w:id="109" w:name="_GoBack"/>
            <w:bookmarkEnd w:id="109"/>
          </w:p>
          <w:p w14:paraId="51FDE382" w14:textId="5F7B958A" w:rsidR="0039695D" w:rsidRPr="00471C21" w:rsidRDefault="0039695D" w:rsidP="0039695D">
            <w:pPr>
              <w:numPr>
                <w:ilvl w:val="2"/>
                <w:numId w:val="14"/>
              </w:numPr>
              <w:spacing w:after="120" w:line="240" w:lineRule="auto"/>
              <w:rPr>
                <w:rFonts w:cs="Arial"/>
              </w:rPr>
            </w:pPr>
            <w:r w:rsidRPr="00471C21">
              <w:rPr>
                <w:rFonts w:cs="Arial"/>
              </w:rPr>
              <w:t>The XML will comply with the SIF AU (</w:t>
            </w:r>
            <w:r>
              <w:rPr>
                <w:rFonts w:cs="Arial"/>
              </w:rPr>
              <w:t>3.4</w:t>
            </w:r>
            <w:r w:rsidR="00F7043E">
              <w:rPr>
                <w:rFonts w:cs="Arial"/>
              </w:rPr>
              <w:t>.1</w:t>
            </w:r>
            <w:r w:rsidRPr="00471C21">
              <w:rPr>
                <w:rFonts w:cs="Arial"/>
              </w:rPr>
              <w:t xml:space="preserve">) standard available </w:t>
            </w:r>
            <w:hyperlink r:id="rId11" w:history="1">
              <w:r w:rsidRPr="00471C21">
                <w:rPr>
                  <w:rStyle w:val="Hyperlink"/>
                  <w:rFonts w:cs="Arial"/>
                </w:rPr>
                <w:t>her</w:t>
              </w:r>
              <w:r w:rsidRPr="00471C21">
                <w:rPr>
                  <w:rStyle w:val="Hyperlink"/>
                  <w:rFonts w:cs="Arial"/>
                </w:rPr>
                <w:t>e</w:t>
              </w:r>
              <w:r w:rsidRPr="00471C21">
                <w:rPr>
                  <w:rStyle w:val="Hyperlink"/>
                  <w:rFonts w:cs="Arial"/>
                </w:rPr>
                <w:t>.</w:t>
              </w:r>
            </w:hyperlink>
          </w:p>
          <w:p w14:paraId="597AA6DB" w14:textId="2ED276AF" w:rsidR="0039695D" w:rsidRPr="001B3A59" w:rsidRDefault="0039695D">
            <w:pPr>
              <w:numPr>
                <w:ilvl w:val="2"/>
                <w:numId w:val="14"/>
              </w:numPr>
              <w:spacing w:after="120" w:line="240" w:lineRule="auto"/>
            </w:pPr>
            <w:r w:rsidRPr="00471C21">
              <w:rPr>
                <w:rFonts w:cs="Arial"/>
              </w:rPr>
              <w:t xml:space="preserve">Students will be represented via the </w:t>
            </w:r>
            <w:proofErr w:type="spellStart"/>
            <w:r w:rsidRPr="00471C21">
              <w:rPr>
                <w:rFonts w:cs="Arial"/>
              </w:rPr>
              <w:t>StudentPersonal</w:t>
            </w:r>
            <w:proofErr w:type="spellEnd"/>
            <w:r w:rsidRPr="00471C21">
              <w:rPr>
                <w:rFonts w:cs="Arial"/>
              </w:rPr>
              <w:t xml:space="preserve"> object,</w:t>
            </w:r>
            <w:r>
              <w:rPr>
                <w:rFonts w:cs="Arial"/>
              </w:rPr>
              <w:t xml:space="preserve"> and </w:t>
            </w:r>
            <w:r w:rsidR="007F0A8E">
              <w:rPr>
                <w:rFonts w:cs="Arial"/>
              </w:rPr>
              <w:t xml:space="preserve">have </w:t>
            </w:r>
            <w:r w:rsidR="00434EED">
              <w:rPr>
                <w:rFonts w:cs="Arial"/>
              </w:rPr>
              <w:t xml:space="preserve">any </w:t>
            </w:r>
            <w:r>
              <w:rPr>
                <w:rFonts w:cs="Arial"/>
              </w:rPr>
              <w:t xml:space="preserve">Participation Status from a linked </w:t>
            </w:r>
            <w:proofErr w:type="spellStart"/>
            <w:r>
              <w:rPr>
                <w:rFonts w:cs="Arial"/>
              </w:rPr>
              <w:t>NAPSession</w:t>
            </w:r>
            <w:proofErr w:type="spellEnd"/>
            <w:r>
              <w:rPr>
                <w:rFonts w:cs="Arial"/>
              </w:rPr>
              <w:t xml:space="preserve"> Object</w:t>
            </w:r>
            <w:r w:rsidR="00911AE0">
              <w:rPr>
                <w:rFonts w:cs="Arial"/>
              </w:rPr>
              <w:t>;</w:t>
            </w:r>
            <w:r>
              <w:rPr>
                <w:rFonts w:cs="Arial"/>
              </w:rPr>
              <w:t xml:space="preserve"> Results will be in the </w:t>
            </w:r>
            <w:proofErr w:type="spellStart"/>
            <w:r>
              <w:rPr>
                <w:rFonts w:cs="Arial"/>
              </w:rPr>
              <w:t>NAPStudentResponseSet</w:t>
            </w:r>
            <w:proofErr w:type="spellEnd"/>
            <w:r>
              <w:rPr>
                <w:rFonts w:cs="Arial"/>
              </w:rPr>
              <w:t xml:space="preserve"> object linked with the </w:t>
            </w:r>
            <w:proofErr w:type="spellStart"/>
            <w:r>
              <w:rPr>
                <w:rFonts w:cs="Arial"/>
              </w:rPr>
              <w:t>NAPTestItem</w:t>
            </w:r>
            <w:proofErr w:type="spellEnd"/>
            <w:r w:rsidR="00911AE0">
              <w:rPr>
                <w:rFonts w:cs="Arial"/>
              </w:rPr>
              <w:t xml:space="preserve"> object</w:t>
            </w:r>
            <w:r w:rsidR="00E50296">
              <w:rPr>
                <w:rFonts w:cs="Arial"/>
              </w:rPr>
              <w:t>.</w:t>
            </w:r>
            <w:r w:rsidR="009C0538">
              <w:rPr>
                <w:rFonts w:cs="Arial"/>
              </w:rPr>
              <w:t xml:space="preserve"> </w:t>
            </w:r>
            <w:r w:rsidR="00E50296">
              <w:rPr>
                <w:rFonts w:cs="Arial"/>
              </w:rPr>
              <w:t xml:space="preserve">The </w:t>
            </w:r>
            <w:proofErr w:type="spellStart"/>
            <w:r w:rsidR="00E50296">
              <w:rPr>
                <w:rFonts w:cs="Arial"/>
              </w:rPr>
              <w:t>NAPTestScoreSummary</w:t>
            </w:r>
            <w:proofErr w:type="spellEnd"/>
            <w:r w:rsidR="00E50296">
              <w:rPr>
                <w:rFonts w:cs="Arial"/>
              </w:rPr>
              <w:t xml:space="preserve">, representing cohort comparison scores, is linked to the </w:t>
            </w:r>
            <w:proofErr w:type="spellStart"/>
            <w:r w:rsidR="00E50296">
              <w:rPr>
                <w:rFonts w:cs="Arial"/>
              </w:rPr>
              <w:t>SchoolInfo</w:t>
            </w:r>
            <w:proofErr w:type="spellEnd"/>
            <w:r w:rsidR="00E50296">
              <w:rPr>
                <w:rFonts w:cs="Arial"/>
              </w:rPr>
              <w:t xml:space="preserve"> object</w:t>
            </w:r>
            <w:r w:rsidR="008F08C6">
              <w:rPr>
                <w:rFonts w:cs="Arial"/>
              </w:rPr>
              <w:t>,</w:t>
            </w:r>
            <w:r w:rsidR="00E50296">
              <w:rPr>
                <w:rFonts w:cs="Arial"/>
              </w:rPr>
              <w:t xml:space="preserve"> which is linked to the </w:t>
            </w:r>
            <w:proofErr w:type="spellStart"/>
            <w:r w:rsidR="00E50296">
              <w:rPr>
                <w:rFonts w:cs="Arial"/>
              </w:rPr>
              <w:t>NAPSession</w:t>
            </w:r>
            <w:proofErr w:type="spellEnd"/>
            <w:r w:rsidR="00E50296">
              <w:rPr>
                <w:rFonts w:cs="Arial"/>
              </w:rPr>
              <w:t>.</w:t>
            </w:r>
          </w:p>
        </w:tc>
      </w:tr>
      <w:tr w:rsidR="00B26E14" w:rsidRPr="00471C21" w14:paraId="4F4922F1" w14:textId="77777777" w:rsidTr="00EA6EFC">
        <w:tc>
          <w:tcPr>
            <w:tcW w:w="2089" w:type="dxa"/>
            <w:shd w:val="clear" w:color="auto" w:fill="E6E6E6"/>
          </w:tcPr>
          <w:p w14:paraId="6C2B95FD" w14:textId="0CB167FB" w:rsidR="00B26E14" w:rsidRPr="00471C21" w:rsidRDefault="00B26E14" w:rsidP="00AE66DA">
            <w:pPr>
              <w:pStyle w:val="TableHeading"/>
              <w:jc w:val="left"/>
              <w:rPr>
                <w:rFonts w:asciiTheme="minorHAnsi" w:hAnsiTheme="minorHAnsi" w:cs="Arial"/>
                <w:sz w:val="22"/>
                <w:szCs w:val="22"/>
              </w:rPr>
            </w:pPr>
            <w:r w:rsidRPr="00471C21">
              <w:rPr>
                <w:rFonts w:asciiTheme="minorHAnsi" w:hAnsiTheme="minorHAnsi" w:cs="Arial"/>
                <w:sz w:val="22"/>
                <w:szCs w:val="22"/>
              </w:rPr>
              <w:t>Process or Function Post-conditions</w:t>
            </w:r>
          </w:p>
        </w:tc>
        <w:tc>
          <w:tcPr>
            <w:tcW w:w="8509" w:type="dxa"/>
          </w:tcPr>
          <w:p w14:paraId="5F25FC33" w14:textId="6D33F9FA" w:rsidR="0013483A" w:rsidRPr="0013483A" w:rsidRDefault="00E1240E" w:rsidP="00EA6EFC">
            <w:pPr>
              <w:pStyle w:val="ListParagraph"/>
              <w:numPr>
                <w:ilvl w:val="6"/>
                <w:numId w:val="14"/>
              </w:numPr>
              <w:ind w:left="321" w:hanging="321"/>
              <w:rPr>
                <w:rFonts w:cs="Arial"/>
              </w:rPr>
            </w:pPr>
            <w:r>
              <w:rPr>
                <w:rFonts w:cs="Arial"/>
              </w:rPr>
              <w:t>Consumers of the results and reporting data will perform any necessary transformations on the data as required</w:t>
            </w:r>
            <w:r w:rsidR="00981D7B" w:rsidRPr="0013483A">
              <w:rPr>
                <w:rFonts w:cs="Arial"/>
              </w:rPr>
              <w:t xml:space="preserve"> </w:t>
            </w:r>
          </w:p>
        </w:tc>
      </w:tr>
      <w:tr w:rsidR="002D37C4" w:rsidRPr="00471C21" w14:paraId="5CBD4A15" w14:textId="77777777" w:rsidTr="00EA6EFC">
        <w:tc>
          <w:tcPr>
            <w:tcW w:w="2089" w:type="dxa"/>
            <w:shd w:val="clear" w:color="auto" w:fill="E6E6E6"/>
          </w:tcPr>
          <w:p w14:paraId="39168326" w14:textId="0CD533EF" w:rsidR="002D37C4" w:rsidRPr="00471C21" w:rsidRDefault="002D37C4" w:rsidP="00AE66DA">
            <w:pPr>
              <w:pStyle w:val="TableHeading"/>
              <w:jc w:val="left"/>
              <w:rPr>
                <w:rFonts w:asciiTheme="minorHAnsi" w:hAnsiTheme="minorHAnsi" w:cs="Arial"/>
                <w:sz w:val="22"/>
                <w:szCs w:val="22"/>
              </w:rPr>
            </w:pPr>
            <w:r>
              <w:rPr>
                <w:rFonts w:asciiTheme="minorHAnsi" w:hAnsiTheme="minorHAnsi" w:cs="Arial"/>
                <w:sz w:val="22"/>
                <w:szCs w:val="22"/>
              </w:rPr>
              <w:t>Business rules</w:t>
            </w:r>
          </w:p>
        </w:tc>
        <w:tc>
          <w:tcPr>
            <w:tcW w:w="8509" w:type="dxa"/>
          </w:tcPr>
          <w:p w14:paraId="2FB20D84" w14:textId="4CF9DDD1" w:rsidR="00E1240E" w:rsidRPr="00447942" w:rsidRDefault="0084251C" w:rsidP="00E30CF8">
            <w:pPr>
              <w:pStyle w:val="ListParagraph"/>
              <w:numPr>
                <w:ilvl w:val="6"/>
                <w:numId w:val="26"/>
              </w:numPr>
              <w:ind w:left="321" w:hanging="321"/>
              <w:rPr>
                <w:rFonts w:cs="Arial"/>
              </w:rPr>
            </w:pPr>
            <w:r>
              <w:rPr>
                <w:rFonts w:cs="Arial"/>
              </w:rPr>
              <w:t>Refer section 1. 6 above – Operations and Timing</w:t>
            </w:r>
          </w:p>
        </w:tc>
      </w:tr>
    </w:tbl>
    <w:p w14:paraId="7042AA19" w14:textId="77777777" w:rsidR="00B21EF5" w:rsidRDefault="00B21EF5" w:rsidP="00B21EF5">
      <w:pPr>
        <w:pStyle w:val="Heading1"/>
        <w:numPr>
          <w:ilvl w:val="0"/>
          <w:numId w:val="8"/>
        </w:numPr>
        <w:ind w:hanging="720"/>
      </w:pPr>
      <w:bookmarkStart w:id="110" w:name="_Toc483392948"/>
      <w:r>
        <w:t>Data Validation</w:t>
      </w:r>
      <w:bookmarkEnd w:id="110"/>
    </w:p>
    <w:p w14:paraId="0D73A6BF" w14:textId="77777777" w:rsidR="003E5662" w:rsidRDefault="003E5662" w:rsidP="00B21EF5"/>
    <w:p w14:paraId="66D4CEA9" w14:textId="6B8DD5F2" w:rsidR="003E5662" w:rsidRDefault="003E5662" w:rsidP="003E5662">
      <w:pPr>
        <w:pStyle w:val="Heading2"/>
        <w:numPr>
          <w:ilvl w:val="1"/>
          <w:numId w:val="8"/>
        </w:numPr>
        <w:ind w:hanging="720"/>
      </w:pPr>
      <w:bookmarkStart w:id="111" w:name="_Toc483392949"/>
      <w:r>
        <w:t xml:space="preserve">Test Data for </w:t>
      </w:r>
      <w:r w:rsidR="00E12248">
        <w:t>Export</w:t>
      </w:r>
      <w:bookmarkEnd w:id="111"/>
    </w:p>
    <w:p w14:paraId="2920868B" w14:textId="16299B9A" w:rsidR="003E5662" w:rsidRDefault="001903D7" w:rsidP="003E5662">
      <w:pPr>
        <w:pStyle w:val="PlainText"/>
      </w:pPr>
      <w:r>
        <w:t xml:space="preserve">Test data for testing the bulk export of NAPLAN Online Jurisdictional Results and Reporting data can be accessed via the </w:t>
      </w:r>
      <w:r w:rsidRPr="0012789B">
        <w:rPr>
          <w:i/>
        </w:rPr>
        <w:t xml:space="preserve">NSIP Hits Testing Service </w:t>
      </w:r>
      <w:r>
        <w:t>from November 2016.</w:t>
      </w:r>
    </w:p>
    <w:p w14:paraId="5543100D" w14:textId="77777777" w:rsidR="00B22ED7" w:rsidRDefault="00B22ED7" w:rsidP="003E5662">
      <w:pPr>
        <w:pStyle w:val="PlainText"/>
      </w:pPr>
    </w:p>
    <w:p w14:paraId="0599FF7D" w14:textId="77777777" w:rsidR="00B22ED7" w:rsidRDefault="00B22ED7" w:rsidP="003E5662">
      <w:pPr>
        <w:pStyle w:val="PlainText"/>
      </w:pPr>
    </w:p>
    <w:p w14:paraId="2389CB48" w14:textId="7738907E" w:rsidR="00656CB4" w:rsidRDefault="00656CB4" w:rsidP="00656CB4">
      <w:pPr>
        <w:pStyle w:val="Heading1"/>
        <w:numPr>
          <w:ilvl w:val="0"/>
          <w:numId w:val="8"/>
        </w:numPr>
        <w:ind w:hanging="720"/>
      </w:pPr>
      <w:bookmarkStart w:id="112" w:name="_Toc483392950"/>
      <w:r>
        <w:lastRenderedPageBreak/>
        <w:t xml:space="preserve">Data </w:t>
      </w:r>
      <w:r w:rsidR="00A56724">
        <w:t>Transport</w:t>
      </w:r>
      <w:bookmarkEnd w:id="112"/>
    </w:p>
    <w:p w14:paraId="78484E03" w14:textId="5BE135D7" w:rsidR="00656CB4" w:rsidRDefault="006A3CBF" w:rsidP="00656CB4">
      <w:r>
        <w:t xml:space="preserve">The </w:t>
      </w:r>
      <w:r w:rsidR="00AA3C1F">
        <w:t xml:space="preserve">data format of </w:t>
      </w:r>
      <w:r w:rsidR="00EA4E8A">
        <w:t xml:space="preserve">exports of student results shall be </w:t>
      </w:r>
      <w:r w:rsidR="00457A05">
        <w:t>SIF/XML. This will</w:t>
      </w:r>
      <w:r w:rsidR="0097152D">
        <w:t xml:space="preserve"> ensure that the complexity of results data can be captured properly, </w:t>
      </w:r>
      <w:r w:rsidR="00373058">
        <w:t xml:space="preserve">without devolving into a huge number of linked files for each result set, and that appropriate typing and validation can be built into data ingestion. </w:t>
      </w:r>
    </w:p>
    <w:p w14:paraId="0FAEB99E" w14:textId="0134A3DF" w:rsidR="007119F2" w:rsidRDefault="00EC0860" w:rsidP="00656CB4">
      <w:r>
        <w:t>In the long term,</w:t>
      </w:r>
      <w:r w:rsidR="007119F2">
        <w:t xml:space="preserve"> it is </w:t>
      </w:r>
      <w:r>
        <w:t>highly</w:t>
      </w:r>
      <w:r w:rsidR="007119F2">
        <w:t xml:space="preserve"> desirable that </w:t>
      </w:r>
      <w:r w:rsidR="004E01EB">
        <w:t xml:space="preserve">the </w:t>
      </w:r>
      <w:r>
        <w:t>National Assessment Platform support the full SIF protocol, including SIF</w:t>
      </w:r>
      <w:r w:rsidR="00E8669D">
        <w:t xml:space="preserve"> 3.x</w:t>
      </w:r>
      <w:r>
        <w:t xml:space="preserve"> </w:t>
      </w:r>
      <w:r w:rsidR="00E8669D">
        <w:t>I</w:t>
      </w:r>
      <w:r>
        <w:t>nfrastructure. However</w:t>
      </w:r>
      <w:r w:rsidR="002B661C">
        <w:t>,</w:t>
      </w:r>
      <w:r>
        <w:t xml:space="preserve"> in the short to medium term, this is not realistic</w:t>
      </w:r>
      <w:r w:rsidR="00F217B4">
        <w:t>—such infrastructure support will take time to put in place. Nor is it necessary, so long as results data will be available only to TAAs</w:t>
      </w:r>
      <w:r w:rsidR="00E74A66">
        <w:t xml:space="preserve">, who themselves do not have </w:t>
      </w:r>
      <w:r w:rsidR="00E8669D">
        <w:t xml:space="preserve">as yet, </w:t>
      </w:r>
      <w:r w:rsidR="00E74A66">
        <w:t>any established SIF capability.</w:t>
      </w:r>
    </w:p>
    <w:p w14:paraId="7A516F60" w14:textId="425A7F5F" w:rsidR="00E10881" w:rsidRDefault="00670674" w:rsidP="00656CB4">
      <w:r>
        <w:t>For these reasons</w:t>
      </w:r>
      <w:r w:rsidR="00CC1885">
        <w:t xml:space="preserve"> an interim measure is proposed</w:t>
      </w:r>
      <w:r>
        <w:t xml:space="preserve">, </w:t>
      </w:r>
      <w:r w:rsidR="00CC1885">
        <w:t xml:space="preserve">it is expected that the extracts will </w:t>
      </w:r>
      <w:r w:rsidR="00E30CF8">
        <w:t xml:space="preserve">initially </w:t>
      </w:r>
      <w:r w:rsidR="00CC1885">
        <w:t>be made available via a manual selection interface in the National Assessment Platform</w:t>
      </w:r>
      <w:r w:rsidR="00E30CF8">
        <w:t>, followed by the deployment of a REST based API</w:t>
      </w:r>
      <w:r w:rsidR="00CC1885">
        <w:t xml:space="preserve">.  A list of schools that the TAA is responsible for will be presented and the TAA can select; a) one school; b) many schools; or c) all schools.  </w:t>
      </w:r>
    </w:p>
    <w:p w14:paraId="65F60795" w14:textId="32F83A3D" w:rsidR="00E02D1E" w:rsidRDefault="00CC1885" w:rsidP="00CC1885">
      <w:pPr>
        <w:pStyle w:val="ListParagraph"/>
        <w:numPr>
          <w:ilvl w:val="0"/>
          <w:numId w:val="22"/>
        </w:numPr>
      </w:pPr>
      <w:r>
        <w:t xml:space="preserve">The extract will deliver all the objects/entities via XML. </w:t>
      </w:r>
    </w:p>
    <w:p w14:paraId="37740B55" w14:textId="77DF0881" w:rsidR="00764633" w:rsidRDefault="00764633" w:rsidP="007A5236">
      <w:pPr>
        <w:pStyle w:val="ListParagraph"/>
        <w:numPr>
          <w:ilvl w:val="0"/>
          <w:numId w:val="22"/>
        </w:numPr>
      </w:pPr>
      <w:r>
        <w:t>All results objects will be wrapped within a single &lt;</w:t>
      </w:r>
      <w:proofErr w:type="spellStart"/>
      <w:r>
        <w:t>NAPResultsReporting</w:t>
      </w:r>
      <w:proofErr w:type="spellEnd"/>
      <w:r>
        <w:t>&gt; wrapper tag.</w:t>
      </w:r>
    </w:p>
    <w:p w14:paraId="70A89B0D" w14:textId="4BC55248" w:rsidR="00CE4F2B" w:rsidRDefault="00CE4F2B" w:rsidP="007A5236">
      <w:pPr>
        <w:pStyle w:val="ListParagraph"/>
        <w:numPr>
          <w:ilvl w:val="0"/>
          <w:numId w:val="22"/>
        </w:numPr>
      </w:pPr>
      <w:r>
        <w:t xml:space="preserve">The results data may </w:t>
      </w:r>
      <w:r w:rsidR="00D74F5F">
        <w:t>incorporate</w:t>
      </w:r>
      <w:r>
        <w:t xml:space="preserve"> binary data, such as script images or </w:t>
      </w:r>
      <w:r w:rsidR="00571F34">
        <w:t>exemplar items. Rather than include such data as blobs in the result data XML, it is preferable</w:t>
      </w:r>
      <w:r w:rsidR="00D74F5F">
        <w:t xml:space="preserve"> for the XML</w:t>
      </w:r>
      <w:r w:rsidR="00571F34">
        <w:t xml:space="preserve"> to reference </w:t>
      </w:r>
      <w:r w:rsidR="00D74F5F">
        <w:t xml:space="preserve">such data as external files, through a URL or </w:t>
      </w:r>
      <w:r w:rsidR="00F6448A">
        <w:t xml:space="preserve">through a filename reference to a separately distributed </w:t>
      </w:r>
      <w:r w:rsidR="00BB7F1A">
        <w:t>file archive.</w:t>
      </w:r>
    </w:p>
    <w:p w14:paraId="360EFE6D" w14:textId="62E8CF43" w:rsidR="00AD1866" w:rsidRDefault="00AD1866" w:rsidP="007A5236">
      <w:pPr>
        <w:pStyle w:val="ListParagraph"/>
        <w:numPr>
          <w:ilvl w:val="0"/>
          <w:numId w:val="22"/>
        </w:numPr>
      </w:pPr>
      <w:r>
        <w:t>NSIP is prepared to assist TAAs in consuming SIF formatted files into their existing systems, through its NIAS toolset.</w:t>
      </w:r>
    </w:p>
    <w:p w14:paraId="564EAE83" w14:textId="77777777" w:rsidR="00656CB4" w:rsidRDefault="00656CB4" w:rsidP="003E5662">
      <w:pPr>
        <w:pStyle w:val="PlainText"/>
      </w:pPr>
    </w:p>
    <w:p w14:paraId="5FD65777" w14:textId="77777777" w:rsidR="003E5662" w:rsidRDefault="003E5662" w:rsidP="003E5662"/>
    <w:p w14:paraId="3CE64952" w14:textId="6FB08C89" w:rsidR="008703A7" w:rsidRDefault="008703A7" w:rsidP="003E5662">
      <w:pPr>
        <w:pStyle w:val="Heading2"/>
        <w:sectPr w:rsidR="008703A7" w:rsidSect="00E606AE">
          <w:headerReference w:type="default" r:id="rId12"/>
          <w:footerReference w:type="default" r:id="rId13"/>
          <w:pgSz w:w="11906" w:h="16838"/>
          <w:pgMar w:top="720" w:right="720" w:bottom="720" w:left="720" w:header="709" w:footer="709" w:gutter="0"/>
          <w:cols w:space="708"/>
          <w:docGrid w:linePitch="360"/>
        </w:sectPr>
      </w:pPr>
    </w:p>
    <w:p w14:paraId="6997A780" w14:textId="77777777" w:rsidR="00E606AE" w:rsidRDefault="00E606AE" w:rsidP="00E606AE">
      <w:pPr>
        <w:pStyle w:val="Heading2"/>
      </w:pPr>
    </w:p>
    <w:p w14:paraId="7A01DC19" w14:textId="0070EC19" w:rsidR="006B6935" w:rsidRDefault="00E12248" w:rsidP="003750BE">
      <w:pPr>
        <w:pStyle w:val="Heading1"/>
        <w:numPr>
          <w:ilvl w:val="0"/>
          <w:numId w:val="8"/>
        </w:numPr>
        <w:ind w:hanging="720"/>
      </w:pPr>
      <w:bookmarkStart w:id="113" w:name="_Toc483392951"/>
      <w:r>
        <w:t>Results and Reporting</w:t>
      </w:r>
      <w:r w:rsidR="002C555C">
        <w:t xml:space="preserve"> Data Set</w:t>
      </w:r>
      <w:r w:rsidR="004061EE">
        <w:t xml:space="preserve"> </w:t>
      </w:r>
      <w:r w:rsidR="009C63DA">
        <w:t>–</w:t>
      </w:r>
      <w:r w:rsidR="002C555C">
        <w:t xml:space="preserve"> Specifications</w:t>
      </w:r>
      <w:bookmarkEnd w:id="113"/>
    </w:p>
    <w:p w14:paraId="44669749" w14:textId="178C0C8A" w:rsidR="00577522" w:rsidRDefault="009C63DA" w:rsidP="009C63DA">
      <w:pPr>
        <w:rPr>
          <w:ins w:id="114" w:author="Anthony Yaremenko" w:date="2017-05-24T12:36:00Z"/>
          <w:rFonts w:cs="Arial"/>
        </w:rPr>
      </w:pPr>
      <w:r w:rsidRPr="003B385F">
        <w:t xml:space="preserve">Refer to </w:t>
      </w:r>
      <w:r w:rsidR="00577522" w:rsidRPr="003B385F">
        <w:rPr>
          <w:i/>
        </w:rPr>
        <w:t>“</w:t>
      </w:r>
      <w:r w:rsidR="00577522" w:rsidRPr="003B385F">
        <w:rPr>
          <w:rFonts w:cs="Arial"/>
          <w:i/>
        </w:rPr>
        <w:t xml:space="preserve">Online NAPLAN Reporting </w:t>
      </w:r>
      <w:proofErr w:type="spellStart"/>
      <w:r w:rsidR="00577522" w:rsidRPr="003B385F">
        <w:rPr>
          <w:rFonts w:cs="Arial"/>
          <w:i/>
        </w:rPr>
        <w:t>DataSet</w:t>
      </w:r>
      <w:proofErr w:type="spellEnd"/>
      <w:r w:rsidR="00577522" w:rsidRPr="003B385F">
        <w:rPr>
          <w:rFonts w:cs="Arial"/>
          <w:i/>
        </w:rPr>
        <w:t xml:space="preserve"> </w:t>
      </w:r>
      <w:r w:rsidR="003F7AAD" w:rsidRPr="003B385F">
        <w:rPr>
          <w:rFonts w:cs="Arial"/>
          <w:i/>
        </w:rPr>
        <w:t>2</w:t>
      </w:r>
      <w:r w:rsidR="00CC1885" w:rsidRPr="003B385F">
        <w:rPr>
          <w:rFonts w:cs="Arial"/>
          <w:i/>
        </w:rPr>
        <w:t>.</w:t>
      </w:r>
      <w:r w:rsidR="003F7AAD" w:rsidRPr="003B385F">
        <w:rPr>
          <w:rFonts w:cs="Arial"/>
          <w:i/>
        </w:rPr>
        <w:t>0</w:t>
      </w:r>
      <w:r w:rsidR="0019246C">
        <w:rPr>
          <w:rFonts w:cs="Arial"/>
          <w:i/>
        </w:rPr>
        <w:t>5</w:t>
      </w:r>
      <w:del w:id="115" w:author="Anthony Yaremenko" w:date="2017-05-24T12:35:00Z">
        <w:r w:rsidR="00C2574C" w:rsidDel="00CB4BA1">
          <w:rPr>
            <w:rFonts w:cs="Arial"/>
            <w:i/>
          </w:rPr>
          <w:delText>6</w:delText>
        </w:r>
      </w:del>
      <w:ins w:id="116" w:author="Anthony Yaremenko" w:date="2017-05-24T12:35:00Z">
        <w:r w:rsidR="00CB4BA1">
          <w:rPr>
            <w:rFonts w:cs="Arial"/>
            <w:i/>
          </w:rPr>
          <w:t>7</w:t>
        </w:r>
      </w:ins>
      <w:r w:rsidR="00577522" w:rsidRPr="003B385F">
        <w:rPr>
          <w:rFonts w:cs="Arial"/>
          <w:i/>
        </w:rPr>
        <w:t>.xlsx”</w:t>
      </w:r>
      <w:ins w:id="117" w:author="Anthony Yaremenko" w:date="2017-05-24T12:35:00Z">
        <w:r w:rsidR="00CB4BA1">
          <w:rPr>
            <w:rFonts w:cs="Arial"/>
            <w:i/>
          </w:rPr>
          <w:t xml:space="preserve"> </w:t>
        </w:r>
        <w:r w:rsidR="00CB4BA1" w:rsidRPr="00CB4BA1">
          <w:rPr>
            <w:rFonts w:cs="Arial"/>
            <w:rPrChange w:id="118" w:author="Anthony Yaremenko" w:date="2017-05-24T12:36:00Z">
              <w:rPr>
                <w:rFonts w:cs="Arial"/>
                <w:i/>
              </w:rPr>
            </w:rPrChange>
          </w:rPr>
          <w:t>located here:</w:t>
        </w:r>
      </w:ins>
    </w:p>
    <w:p w14:paraId="72C9CBC4" w14:textId="55D30D73" w:rsidR="00CB4BA1" w:rsidRDefault="00CB4BA1" w:rsidP="009C63DA">
      <w:ins w:id="119" w:author="Anthony Yaremenko" w:date="2017-05-24T12:39:00Z">
        <w:r>
          <w:fldChar w:fldCharType="begin"/>
        </w:r>
        <w:r>
          <w:instrText xml:space="preserve"> HYPERLINK "</w:instrText>
        </w:r>
        <w:r w:rsidRPr="00CB4BA1">
          <w:instrText>https://github.com/nsip/naplan-results-reporting</w:instrText>
        </w:r>
        <w:r>
          <w:instrText xml:space="preserve">" </w:instrText>
        </w:r>
        <w:r>
          <w:fldChar w:fldCharType="separate"/>
        </w:r>
      </w:ins>
      <w:r w:rsidRPr="003A3B28">
        <w:rPr>
          <w:rStyle w:val="Hyperlink"/>
        </w:rPr>
        <w:t>https://github.com/nsip/naplan-results-reporting</w:t>
      </w:r>
      <w:ins w:id="120" w:author="Anthony Yaremenko" w:date="2017-05-24T12:39:00Z">
        <w:r>
          <w:fldChar w:fldCharType="end"/>
        </w:r>
        <w:r>
          <w:t xml:space="preserve"> </w:t>
        </w:r>
      </w:ins>
    </w:p>
    <w:p w14:paraId="15B42CBE" w14:textId="5A2E4531" w:rsidR="00577522" w:rsidRDefault="00C2574C" w:rsidP="009C63DA">
      <w:del w:id="121" w:author="Anthony Yaremenko" w:date="2017-05-24T12:35:00Z">
        <w:r w:rsidDel="00CB4BA1">
          <w:object w:dxaOrig="1504" w:dyaOrig="982" w14:anchorId="55FD0F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14" o:title=""/>
            </v:shape>
            <o:OLEObject Type="Embed" ProgID="Excel.Sheet.12" ShapeID="_x0000_i1025" DrawAspect="Icon" ObjectID="_1557134882" r:id="rId15"/>
          </w:object>
        </w:r>
      </w:del>
    </w:p>
    <w:p w14:paraId="34659BED" w14:textId="1B0F78F4" w:rsidR="00921C76" w:rsidRDefault="00921C76" w:rsidP="003750BE">
      <w:pPr>
        <w:pStyle w:val="Heading2"/>
        <w:numPr>
          <w:ilvl w:val="1"/>
          <w:numId w:val="8"/>
        </w:numPr>
        <w:ind w:hanging="720"/>
      </w:pPr>
      <w:bookmarkStart w:id="122" w:name="_Student_Import_File"/>
      <w:bookmarkStart w:id="123" w:name="_Toc483392952"/>
      <w:bookmarkEnd w:id="122"/>
      <w:r>
        <w:t>Student</w:t>
      </w:r>
      <w:r w:rsidR="00151B67">
        <w:t xml:space="preserve"> </w:t>
      </w:r>
      <w:r w:rsidR="00E12248">
        <w:t>Results Export File/s</w:t>
      </w:r>
      <w:r w:rsidR="0011618E">
        <w:t>– XML</w:t>
      </w:r>
      <w:r w:rsidR="00151B67">
        <w:t>:</w:t>
      </w:r>
      <w:bookmarkEnd w:id="123"/>
    </w:p>
    <w:p w14:paraId="33F7A8FA" w14:textId="77777777" w:rsidR="00701A9C" w:rsidRDefault="00701A9C" w:rsidP="00E8669D">
      <w:pPr>
        <w:autoSpaceDE w:val="0"/>
        <w:autoSpaceDN w:val="0"/>
        <w:adjustRightInd w:val="0"/>
        <w:spacing w:after="0" w:line="240" w:lineRule="auto"/>
        <w:rPr>
          <w:ins w:id="124" w:author="Anthony Yaremenko" w:date="2017-05-24T12:11:00Z"/>
        </w:rPr>
      </w:pPr>
    </w:p>
    <w:p w14:paraId="20363D0F" w14:textId="6EF16024" w:rsidR="00701A9C" w:rsidRDefault="00F65BCC" w:rsidP="00E8669D">
      <w:pPr>
        <w:autoSpaceDE w:val="0"/>
        <w:autoSpaceDN w:val="0"/>
        <w:adjustRightInd w:val="0"/>
        <w:spacing w:after="0" w:line="240" w:lineRule="auto"/>
        <w:rPr>
          <w:ins w:id="125" w:author="Anthony Yaremenko" w:date="2017-05-24T12:31:00Z"/>
        </w:rPr>
      </w:pPr>
      <w:r w:rsidRPr="00A65CB5">
        <w:t xml:space="preserve">Up to date Sample XML exists in GitHub at this location and is available for download here: </w:t>
      </w:r>
    </w:p>
    <w:p w14:paraId="3D023253" w14:textId="64EB37D5" w:rsidR="00E83FDE" w:rsidRDefault="00E83FDE" w:rsidP="00E8669D">
      <w:pPr>
        <w:autoSpaceDE w:val="0"/>
        <w:autoSpaceDN w:val="0"/>
        <w:adjustRightInd w:val="0"/>
        <w:spacing w:after="0" w:line="240" w:lineRule="auto"/>
        <w:rPr>
          <w:ins w:id="126" w:author="Anthony Yaremenko" w:date="2017-05-24T12:12:00Z"/>
        </w:rPr>
      </w:pPr>
      <w:ins w:id="127" w:author="Anthony Yaremenko" w:date="2017-05-24T12:31:00Z">
        <w:r>
          <w:fldChar w:fldCharType="begin"/>
        </w:r>
        <w:r>
          <w:instrText xml:space="preserve"> HYPERLINK "</w:instrText>
        </w:r>
        <w:r w:rsidRPr="00E83FDE">
          <w:instrText>https://github.com/nsip/naplan-results-reporting/blob/master/nap-samplefile.xml</w:instrText>
        </w:r>
        <w:r>
          <w:instrText xml:space="preserve">" </w:instrText>
        </w:r>
        <w:r>
          <w:fldChar w:fldCharType="separate"/>
        </w:r>
      </w:ins>
      <w:r w:rsidRPr="003A3B28">
        <w:rPr>
          <w:rStyle w:val="Hyperlink"/>
        </w:rPr>
        <w:t>https://github.com/nsip/naplan-results-reporting/blob/master/nap-samplefile.xml</w:t>
      </w:r>
      <w:ins w:id="128" w:author="Anthony Yaremenko" w:date="2017-05-24T12:31:00Z">
        <w:r>
          <w:fldChar w:fldCharType="end"/>
        </w:r>
        <w:r>
          <w:t xml:space="preserve"> </w:t>
        </w:r>
      </w:ins>
    </w:p>
    <w:p w14:paraId="67AA4862" w14:textId="77777777" w:rsidR="00701A9C" w:rsidRDefault="00701A9C" w:rsidP="00E8669D">
      <w:pPr>
        <w:autoSpaceDE w:val="0"/>
        <w:autoSpaceDN w:val="0"/>
        <w:adjustRightInd w:val="0"/>
        <w:spacing w:after="0" w:line="240" w:lineRule="auto"/>
        <w:rPr>
          <w:ins w:id="129" w:author="Anthony Yaremenko" w:date="2017-05-24T12:12:00Z"/>
        </w:rPr>
      </w:pPr>
    </w:p>
    <w:p w14:paraId="04AD8889" w14:textId="77777777" w:rsidR="00E83FDE" w:rsidRDefault="00701A9C" w:rsidP="00701A9C">
      <w:pPr>
        <w:pStyle w:val="Heading2"/>
        <w:numPr>
          <w:ilvl w:val="1"/>
          <w:numId w:val="8"/>
        </w:numPr>
        <w:ind w:hanging="720"/>
        <w:rPr>
          <w:ins w:id="130" w:author="Anthony Yaremenko" w:date="2017-05-24T12:31:00Z"/>
        </w:rPr>
        <w:pPrChange w:id="131" w:author="Anthony Yaremenko" w:date="2017-05-24T12:12:00Z">
          <w:pPr>
            <w:autoSpaceDE w:val="0"/>
            <w:autoSpaceDN w:val="0"/>
            <w:adjustRightInd w:val="0"/>
            <w:spacing w:after="0" w:line="240" w:lineRule="auto"/>
          </w:pPr>
        </w:pPrChange>
      </w:pPr>
      <w:bookmarkStart w:id="132" w:name="_Toc483392953"/>
      <w:ins w:id="133" w:author="Anthony Yaremenko" w:date="2017-05-24T12:12:00Z">
        <w:r>
          <w:t>Other resources:</w:t>
        </w:r>
      </w:ins>
      <w:bookmarkEnd w:id="132"/>
    </w:p>
    <w:p w14:paraId="1D900A77" w14:textId="77777777" w:rsidR="00E83FDE" w:rsidRPr="00CB4BA1" w:rsidRDefault="00E83FDE" w:rsidP="00CB4BA1">
      <w:pPr>
        <w:rPr>
          <w:ins w:id="134" w:author="Anthony Yaremenko" w:date="2017-05-24T12:31:00Z"/>
        </w:rPr>
        <w:pPrChange w:id="135" w:author="Anthony Yaremenko" w:date="2017-05-24T12:39:00Z">
          <w:pPr>
            <w:autoSpaceDE w:val="0"/>
            <w:autoSpaceDN w:val="0"/>
            <w:adjustRightInd w:val="0"/>
            <w:spacing w:after="0" w:line="240" w:lineRule="auto"/>
          </w:pPr>
        </w:pPrChange>
      </w:pPr>
      <w:ins w:id="136" w:author="Anthony Yaremenko" w:date="2017-05-24T12:31:00Z">
        <w:r w:rsidRPr="00CB4BA1">
          <w:t>XSD file:</w:t>
        </w:r>
      </w:ins>
    </w:p>
    <w:p w14:paraId="5AACF559" w14:textId="4AD3DBD2" w:rsidR="00AF4B12" w:rsidRDefault="00E66E97" w:rsidP="00CB4BA1">
      <w:pPr>
        <w:autoSpaceDE w:val="0"/>
        <w:autoSpaceDN w:val="0"/>
        <w:adjustRightInd w:val="0"/>
        <w:spacing w:after="0" w:line="240" w:lineRule="auto"/>
        <w:rPr>
          <w:ins w:id="137" w:author="Anthony Yaremenko" w:date="2017-05-24T12:33:00Z"/>
          <w:rStyle w:val="Hyperlink"/>
        </w:rPr>
      </w:pPr>
      <w:ins w:id="138" w:author="Anthony Yaremenko" w:date="2017-05-24T12:32:00Z">
        <w:r>
          <w:rPr>
            <w:rStyle w:val="Hyperlink"/>
          </w:rPr>
          <w:fldChar w:fldCharType="begin"/>
        </w:r>
        <w:r>
          <w:rPr>
            <w:rStyle w:val="Hyperlink"/>
          </w:rPr>
          <w:instrText xml:space="preserve"> HYPERLINK "https://github.com/nsip/naplan-results-reporting/blob/master/SIF_MessageWithNAPWrapper.xsd" </w:instrText>
        </w:r>
        <w:r>
          <w:rPr>
            <w:rStyle w:val="Hyperlink"/>
          </w:rPr>
        </w:r>
        <w:r>
          <w:rPr>
            <w:rStyle w:val="Hyperlink"/>
          </w:rPr>
          <w:fldChar w:fldCharType="separate"/>
        </w:r>
        <w:r w:rsidRPr="00E66E97">
          <w:rPr>
            <w:rStyle w:val="Hyperlink"/>
          </w:rPr>
          <w:t>https://github.com/nsip/naplan-results-reporting/blob/master/SIF_MessageWithNAPWrapper.xsd</w:t>
        </w:r>
        <w:r>
          <w:rPr>
            <w:rStyle w:val="Hyperlink"/>
          </w:rPr>
          <w:fldChar w:fldCharType="end"/>
        </w:r>
      </w:ins>
    </w:p>
    <w:p w14:paraId="3CA4E7B9" w14:textId="12BD4C09" w:rsidR="00332912" w:rsidRDefault="00332912" w:rsidP="00E83FDE">
      <w:pPr>
        <w:autoSpaceDE w:val="0"/>
        <w:autoSpaceDN w:val="0"/>
        <w:adjustRightInd w:val="0"/>
        <w:spacing w:after="0" w:line="240" w:lineRule="auto"/>
        <w:rPr>
          <w:ins w:id="139" w:author="Anthony Yaremenko" w:date="2017-05-24T12:33:00Z"/>
          <w:rStyle w:val="Hyperlink"/>
        </w:rPr>
        <w:pPrChange w:id="140" w:author="Anthony Yaremenko" w:date="2017-05-24T12:31:00Z">
          <w:pPr>
            <w:autoSpaceDE w:val="0"/>
            <w:autoSpaceDN w:val="0"/>
            <w:adjustRightInd w:val="0"/>
            <w:spacing w:after="0" w:line="240" w:lineRule="auto"/>
          </w:pPr>
        </w:pPrChange>
      </w:pPr>
    </w:p>
    <w:p w14:paraId="031AB064" w14:textId="62A2FD40" w:rsidR="00332912" w:rsidRPr="00332912" w:rsidRDefault="00332912" w:rsidP="00CB4BA1">
      <w:pPr>
        <w:rPr>
          <w:ins w:id="141" w:author="Anthony Yaremenko" w:date="2017-05-24T12:33:00Z"/>
          <w:rPrChange w:id="142" w:author="Anthony Yaremenko" w:date="2017-05-24T12:33:00Z">
            <w:rPr>
              <w:ins w:id="143" w:author="Anthony Yaremenko" w:date="2017-05-24T12:33:00Z"/>
              <w:rStyle w:val="Hyperlink"/>
            </w:rPr>
          </w:rPrChange>
        </w:rPr>
        <w:pPrChange w:id="144" w:author="Anthony Yaremenko" w:date="2017-05-24T12:39:00Z">
          <w:pPr>
            <w:autoSpaceDE w:val="0"/>
            <w:autoSpaceDN w:val="0"/>
            <w:adjustRightInd w:val="0"/>
            <w:spacing w:after="0" w:line="240" w:lineRule="auto"/>
          </w:pPr>
        </w:pPrChange>
      </w:pPr>
      <w:ins w:id="145" w:author="Anthony Yaremenko" w:date="2017-05-24T12:33:00Z">
        <w:r w:rsidRPr="00332912">
          <w:rPr>
            <w:rPrChange w:id="146" w:author="Anthony Yaremenko" w:date="2017-05-24T12:33:00Z">
              <w:rPr>
                <w:rStyle w:val="Hyperlink"/>
              </w:rPr>
            </w:rPrChange>
          </w:rPr>
          <w:t>NSIP NIAS tool for Results and Reporting</w:t>
        </w:r>
        <w:r>
          <w:t>:</w:t>
        </w:r>
      </w:ins>
    </w:p>
    <w:p w14:paraId="780AF463" w14:textId="0F79D0DC" w:rsidR="00332912" w:rsidRPr="00E83FDE" w:rsidRDefault="00332912" w:rsidP="00CB4BA1">
      <w:pPr>
        <w:autoSpaceDE w:val="0"/>
        <w:autoSpaceDN w:val="0"/>
        <w:adjustRightInd w:val="0"/>
        <w:spacing w:after="0" w:line="240" w:lineRule="auto"/>
        <w:rPr>
          <w:rStyle w:val="Hyperlink"/>
          <w:rPrChange w:id="147" w:author="Anthony Yaremenko" w:date="2017-05-24T12:31:00Z">
            <w:rPr/>
          </w:rPrChange>
        </w:rPr>
      </w:pPr>
      <w:ins w:id="148" w:author="Anthony Yaremenko" w:date="2017-05-24T12:33:00Z">
        <w:r w:rsidRPr="00332912">
          <w:rPr>
            <w:rStyle w:val="Hyperlink"/>
          </w:rPr>
          <w:t>https://github.com/nsip/nias2</w:t>
        </w:r>
      </w:ins>
    </w:p>
    <w:sectPr w:rsidR="00332912" w:rsidRPr="00E83FDE" w:rsidSect="000141C3">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654A9" w14:textId="77777777" w:rsidR="00814312" w:rsidRDefault="00814312" w:rsidP="006850C9">
      <w:pPr>
        <w:spacing w:after="0" w:line="240" w:lineRule="auto"/>
      </w:pPr>
      <w:r>
        <w:separator/>
      </w:r>
    </w:p>
  </w:endnote>
  <w:endnote w:type="continuationSeparator" w:id="0">
    <w:p w14:paraId="225FC785" w14:textId="77777777" w:rsidR="00814312" w:rsidRDefault="00814312" w:rsidP="0068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362647"/>
      <w:docPartObj>
        <w:docPartGallery w:val="Page Numbers (Bottom of Page)"/>
        <w:docPartUnique/>
      </w:docPartObj>
    </w:sdtPr>
    <w:sdtEndPr>
      <w:rPr>
        <w:color w:val="7F7F7F" w:themeColor="background1" w:themeShade="7F"/>
        <w:spacing w:val="60"/>
      </w:rPr>
    </w:sdtEndPr>
    <w:sdtContent>
      <w:p w14:paraId="19B2CB30" w14:textId="45D950E1" w:rsidR="00E83FDE" w:rsidRDefault="00E83FD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CB4BA1" w:rsidRPr="00CB4BA1">
          <w:rPr>
            <w:b/>
            <w:bCs/>
            <w:noProof/>
          </w:rPr>
          <w:t>3</w:t>
        </w:r>
        <w:r>
          <w:rPr>
            <w:b/>
            <w:bCs/>
            <w:noProof/>
          </w:rPr>
          <w:fldChar w:fldCharType="end"/>
        </w:r>
        <w:r>
          <w:rPr>
            <w:b/>
            <w:bCs/>
          </w:rPr>
          <w:t xml:space="preserve"> | </w:t>
        </w:r>
        <w:r>
          <w:rPr>
            <w:color w:val="7F7F7F" w:themeColor="background1" w:themeShade="7F"/>
            <w:spacing w:val="60"/>
          </w:rPr>
          <w:t>Page</w:t>
        </w:r>
      </w:p>
    </w:sdtContent>
  </w:sdt>
  <w:p w14:paraId="7B29ADCD" w14:textId="77777777" w:rsidR="00E83FDE" w:rsidRDefault="00E83F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7B99C" w14:textId="77777777" w:rsidR="00814312" w:rsidRDefault="00814312" w:rsidP="006850C9">
      <w:pPr>
        <w:spacing w:after="0" w:line="240" w:lineRule="auto"/>
      </w:pPr>
      <w:r>
        <w:separator/>
      </w:r>
    </w:p>
  </w:footnote>
  <w:footnote w:type="continuationSeparator" w:id="0">
    <w:p w14:paraId="5054E56A" w14:textId="77777777" w:rsidR="00814312" w:rsidRDefault="00814312" w:rsidP="00685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82636"/>
      <w:docPartObj>
        <w:docPartGallery w:val="Watermarks"/>
        <w:docPartUnique/>
      </w:docPartObj>
    </w:sdtPr>
    <w:sdtContent>
      <w:p w14:paraId="5956C3F8" w14:textId="2C4F9F5A" w:rsidR="00E83FDE" w:rsidRDefault="00E83FDE">
        <w:pPr>
          <w:pStyle w:val="Header"/>
        </w:pPr>
        <w:r>
          <w:rPr>
            <w:noProof/>
            <w:lang w:val="en-US" w:eastAsia="zh-TW"/>
          </w:rPr>
          <w:pict w14:anchorId="4E89FA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62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9F4113A"/>
    <w:multiLevelType w:val="hybridMultilevel"/>
    <w:tmpl w:val="14AC7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712BC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E004D51"/>
    <w:multiLevelType w:val="hybridMultilevel"/>
    <w:tmpl w:val="5C9E8C5A"/>
    <w:lvl w:ilvl="0" w:tplc="AFC8FD42">
      <w:numFmt w:val="bullet"/>
      <w:lvlText w:val="-"/>
      <w:lvlJc w:val="left"/>
      <w:pPr>
        <w:ind w:left="720" w:hanging="360"/>
      </w:pPr>
      <w:rPr>
        <w:rFonts w:ascii="Calibri" w:eastAsiaTheme="minorHAns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667B9A"/>
    <w:multiLevelType w:val="multilevel"/>
    <w:tmpl w:val="14D21748"/>
    <w:lvl w:ilvl="0">
      <w:start w:val="1"/>
      <w:numFmt w:val="decimal"/>
      <w:lvlText w:val="%1."/>
      <w:lvlJc w:val="left"/>
      <w:pPr>
        <w:tabs>
          <w:tab w:val="num" w:pos="360"/>
        </w:tabs>
        <w:ind w:left="360" w:hanging="360"/>
      </w:pPr>
      <w:rPr>
        <w:rFonts w:asciiTheme="minorHAnsi" w:hAnsiTheme="minorHAnsi"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5" w15:restartNumberingAfterBreak="0">
    <w:nsid w:val="10886162"/>
    <w:multiLevelType w:val="hybridMultilevel"/>
    <w:tmpl w:val="596CE95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75F51C3"/>
    <w:multiLevelType w:val="hybridMultilevel"/>
    <w:tmpl w:val="082827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AB00400"/>
    <w:multiLevelType w:val="hybridMultilevel"/>
    <w:tmpl w:val="4D92465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E404284"/>
    <w:multiLevelType w:val="hybridMultilevel"/>
    <w:tmpl w:val="236EAEDC"/>
    <w:lvl w:ilvl="0" w:tplc="0C090001">
      <w:start w:val="1"/>
      <w:numFmt w:val="bullet"/>
      <w:lvlText w:val=""/>
      <w:lvlJc w:val="left"/>
      <w:pPr>
        <w:tabs>
          <w:tab w:val="num" w:pos="900"/>
        </w:tabs>
        <w:ind w:left="900" w:hanging="360"/>
      </w:pPr>
      <w:rPr>
        <w:rFonts w:ascii="Symbol" w:hAnsi="Symbol" w:hint="default"/>
      </w:rPr>
    </w:lvl>
    <w:lvl w:ilvl="1" w:tplc="0C090003">
      <w:start w:val="1"/>
      <w:numFmt w:val="bullet"/>
      <w:lvlText w:val="o"/>
      <w:lvlJc w:val="left"/>
      <w:pPr>
        <w:tabs>
          <w:tab w:val="num" w:pos="1980"/>
        </w:tabs>
        <w:ind w:left="1980" w:hanging="360"/>
      </w:pPr>
      <w:rPr>
        <w:rFonts w:ascii="Courier New" w:hAnsi="Courier New" w:cs="Courier New" w:hint="default"/>
      </w:rPr>
    </w:lvl>
    <w:lvl w:ilvl="2" w:tplc="0C090005">
      <w:start w:val="1"/>
      <w:numFmt w:val="bullet"/>
      <w:lvlText w:val=""/>
      <w:lvlJc w:val="left"/>
      <w:pPr>
        <w:tabs>
          <w:tab w:val="num" w:pos="2700"/>
        </w:tabs>
        <w:ind w:left="2700" w:hanging="360"/>
      </w:pPr>
      <w:rPr>
        <w:rFonts w:ascii="Wingdings" w:hAnsi="Wingdings" w:hint="default"/>
      </w:rPr>
    </w:lvl>
    <w:lvl w:ilvl="3" w:tplc="0C090001">
      <w:start w:val="1"/>
      <w:numFmt w:val="bullet"/>
      <w:lvlText w:val=""/>
      <w:lvlJc w:val="left"/>
      <w:pPr>
        <w:tabs>
          <w:tab w:val="num" w:pos="3420"/>
        </w:tabs>
        <w:ind w:left="3420" w:hanging="360"/>
      </w:pPr>
      <w:rPr>
        <w:rFonts w:ascii="Symbol" w:hAnsi="Symbol" w:hint="default"/>
      </w:rPr>
    </w:lvl>
    <w:lvl w:ilvl="4" w:tplc="0C090003">
      <w:start w:val="1"/>
      <w:numFmt w:val="bullet"/>
      <w:lvlText w:val="o"/>
      <w:lvlJc w:val="left"/>
      <w:pPr>
        <w:tabs>
          <w:tab w:val="num" w:pos="4140"/>
        </w:tabs>
        <w:ind w:left="4140" w:hanging="360"/>
      </w:pPr>
      <w:rPr>
        <w:rFonts w:ascii="Courier New" w:hAnsi="Courier New" w:cs="Courier New" w:hint="default"/>
      </w:rPr>
    </w:lvl>
    <w:lvl w:ilvl="5" w:tplc="0C090005">
      <w:start w:val="1"/>
      <w:numFmt w:val="bullet"/>
      <w:lvlText w:val=""/>
      <w:lvlJc w:val="left"/>
      <w:pPr>
        <w:tabs>
          <w:tab w:val="num" w:pos="4860"/>
        </w:tabs>
        <w:ind w:left="4860" w:hanging="360"/>
      </w:pPr>
      <w:rPr>
        <w:rFonts w:ascii="Wingdings" w:hAnsi="Wingdings" w:hint="default"/>
      </w:rPr>
    </w:lvl>
    <w:lvl w:ilvl="6" w:tplc="0C090001">
      <w:start w:val="1"/>
      <w:numFmt w:val="bullet"/>
      <w:lvlText w:val=""/>
      <w:lvlJc w:val="left"/>
      <w:pPr>
        <w:tabs>
          <w:tab w:val="num" w:pos="5580"/>
        </w:tabs>
        <w:ind w:left="5580" w:hanging="360"/>
      </w:pPr>
      <w:rPr>
        <w:rFonts w:ascii="Symbol" w:hAnsi="Symbol" w:hint="default"/>
      </w:rPr>
    </w:lvl>
    <w:lvl w:ilvl="7" w:tplc="0C090003">
      <w:start w:val="1"/>
      <w:numFmt w:val="bullet"/>
      <w:lvlText w:val="o"/>
      <w:lvlJc w:val="left"/>
      <w:pPr>
        <w:tabs>
          <w:tab w:val="num" w:pos="6300"/>
        </w:tabs>
        <w:ind w:left="6300" w:hanging="360"/>
      </w:pPr>
      <w:rPr>
        <w:rFonts w:ascii="Courier New" w:hAnsi="Courier New" w:cs="Courier New" w:hint="default"/>
      </w:rPr>
    </w:lvl>
    <w:lvl w:ilvl="8" w:tplc="0C090005">
      <w:start w:val="1"/>
      <w:numFmt w:val="bullet"/>
      <w:lvlText w:val=""/>
      <w:lvlJc w:val="left"/>
      <w:pPr>
        <w:tabs>
          <w:tab w:val="num" w:pos="7020"/>
        </w:tabs>
        <w:ind w:left="7020" w:hanging="360"/>
      </w:pPr>
      <w:rPr>
        <w:rFonts w:ascii="Wingdings" w:hAnsi="Wingdings" w:hint="default"/>
      </w:rPr>
    </w:lvl>
  </w:abstractNum>
  <w:abstractNum w:abstractNumId="9" w15:restartNumberingAfterBreak="0">
    <w:nsid w:val="281266F8"/>
    <w:multiLevelType w:val="hybridMultilevel"/>
    <w:tmpl w:val="0A526BEA"/>
    <w:lvl w:ilvl="0" w:tplc="F002040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BFB00F5"/>
    <w:multiLevelType w:val="hybridMultilevel"/>
    <w:tmpl w:val="CFACA4B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BD1ECF"/>
    <w:multiLevelType w:val="hybridMultilevel"/>
    <w:tmpl w:val="31F8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C5903"/>
    <w:multiLevelType w:val="hybridMultilevel"/>
    <w:tmpl w:val="3A58BC3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380F45E7"/>
    <w:multiLevelType w:val="hybridMultilevel"/>
    <w:tmpl w:val="FEFE174A"/>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3D0B136E"/>
    <w:multiLevelType w:val="hybridMultilevel"/>
    <w:tmpl w:val="3FAC1132"/>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42BD06AC"/>
    <w:multiLevelType w:val="hybridMultilevel"/>
    <w:tmpl w:val="4BEAE53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446637C8"/>
    <w:multiLevelType w:val="hybridMultilevel"/>
    <w:tmpl w:val="8A66DE0A"/>
    <w:lvl w:ilvl="0" w:tplc="E53A71CE">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A2E79E9"/>
    <w:multiLevelType w:val="multilevel"/>
    <w:tmpl w:val="492ECFC0"/>
    <w:lvl w:ilvl="0">
      <w:start w:val="1"/>
      <w:numFmt w:val="decimal"/>
      <w:lvlText w:val="%1."/>
      <w:lvlJc w:val="left"/>
      <w:pPr>
        <w:tabs>
          <w:tab w:val="num" w:pos="360"/>
        </w:tabs>
        <w:ind w:left="360" w:hanging="360"/>
      </w:pPr>
      <w:rPr>
        <w:rFonts w:asciiTheme="minorHAnsi" w:hAnsiTheme="minorHAnsi" w:cs="Arial" w:hint="default"/>
        <w:sz w:val="22"/>
        <w:szCs w:val="22"/>
      </w:rPr>
    </w:lvl>
    <w:lvl w:ilvl="1">
      <w:start w:val="1"/>
      <w:numFmt w:val="decimal"/>
      <w:isLgl/>
      <w:lvlText w:val="%1.%2"/>
      <w:lvlJc w:val="left"/>
      <w:pPr>
        <w:tabs>
          <w:tab w:val="num" w:pos="720"/>
        </w:tabs>
        <w:ind w:left="720" w:hanging="720"/>
      </w:pPr>
      <w:rPr>
        <w:rFonts w:hint="default"/>
      </w:rPr>
    </w:lvl>
    <w:lvl w:ilvl="2">
      <w:start w:val="1"/>
      <w:numFmt w:val="bullet"/>
      <w:lvlText w:val=""/>
      <w:lvlJc w:val="left"/>
      <w:pPr>
        <w:tabs>
          <w:tab w:val="num" w:pos="720"/>
        </w:tabs>
        <w:ind w:left="720" w:hanging="720"/>
      </w:pPr>
      <w:rPr>
        <w:rFonts w:ascii="Symbol" w:hAnsi="Symbol"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18" w15:restartNumberingAfterBreak="0">
    <w:nsid w:val="516F4B98"/>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C32213D"/>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06E35DA"/>
    <w:multiLevelType w:val="multilevel"/>
    <w:tmpl w:val="604E0C0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1" w15:restartNumberingAfterBreak="0">
    <w:nsid w:val="6DE11D73"/>
    <w:multiLevelType w:val="multilevel"/>
    <w:tmpl w:val="8A58B8E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FF73108"/>
    <w:multiLevelType w:val="hybridMultilevel"/>
    <w:tmpl w:val="9300ECDA"/>
    <w:lvl w:ilvl="0" w:tplc="FDF2D276">
      <w:start w:val="1"/>
      <w:numFmt w:val="decimal"/>
      <w:lvlText w:val="%1."/>
      <w:lvlJc w:val="left"/>
      <w:pPr>
        <w:ind w:left="360" w:hanging="360"/>
      </w:p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750B0941"/>
    <w:multiLevelType w:val="hybridMultilevel"/>
    <w:tmpl w:val="81FE6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53C6047"/>
    <w:multiLevelType w:val="hybridMultilevel"/>
    <w:tmpl w:val="B94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49745E"/>
    <w:multiLevelType w:val="hybridMultilevel"/>
    <w:tmpl w:val="F9A6DFBA"/>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E263C52"/>
    <w:multiLevelType w:val="hybridMultilevel"/>
    <w:tmpl w:val="67905D88"/>
    <w:lvl w:ilvl="0" w:tplc="E96683D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8"/>
  </w:num>
  <w:num w:numId="3">
    <w:abstractNumId w:val="4"/>
  </w:num>
  <w:num w:numId="4">
    <w:abstractNumId w:val="14"/>
  </w:num>
  <w:num w:numId="5">
    <w:abstractNumId w:val="23"/>
  </w:num>
  <w:num w:numId="6">
    <w:abstractNumId w:val="20"/>
  </w:num>
  <w:num w:numId="7">
    <w:abstractNumId w:val="6"/>
  </w:num>
  <w:num w:numId="8">
    <w:abstractNumId w:val="21"/>
  </w:num>
  <w:num w:numId="9">
    <w:abstractNumId w:val="5"/>
  </w:num>
  <w:num w:numId="10">
    <w:abstractNumId w:val="26"/>
  </w:num>
  <w:num w:numId="11">
    <w:abstractNumId w:val="9"/>
  </w:num>
  <w:num w:numId="12">
    <w:abstractNumId w:val="25"/>
  </w:num>
  <w:num w:numId="13">
    <w:abstractNumId w:val="17"/>
  </w:num>
  <w:num w:numId="14">
    <w:abstractNumId w:val="18"/>
  </w:num>
  <w:num w:numId="15">
    <w:abstractNumId w:val="12"/>
  </w:num>
  <w:num w:numId="16">
    <w:abstractNumId w:val="0"/>
  </w:num>
  <w:num w:numId="17">
    <w:abstractNumId w:val="13"/>
  </w:num>
  <w:num w:numId="18">
    <w:abstractNumId w:val="7"/>
  </w:num>
  <w:num w:numId="19">
    <w:abstractNumId w:val="2"/>
  </w:num>
  <w:num w:numId="20">
    <w:abstractNumId w:val="22"/>
  </w:num>
  <w:num w:numId="21">
    <w:abstractNumId w:val="15"/>
  </w:num>
  <w:num w:numId="22">
    <w:abstractNumId w:val="24"/>
  </w:num>
  <w:num w:numId="23">
    <w:abstractNumId w:val="11"/>
  </w:num>
  <w:num w:numId="24">
    <w:abstractNumId w:val="1"/>
  </w:num>
  <w:num w:numId="25">
    <w:abstractNumId w:val="10"/>
  </w:num>
  <w:num w:numId="26">
    <w:abstractNumId w:val="19"/>
  </w:num>
  <w:num w:numId="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hony Yaremenko">
    <w15:presenceInfo w15:providerId="Windows Live" w15:userId="79e147f5f66f76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EG_Customer" w:val="NSIP"/>
    <w:docVar w:name="REG_Email" w:val="Melbourne"/>
    <w:docVar w:name="REG_Office" w:val="Melbourne"/>
    <w:docVar w:name="REG_UserID" w:val="yarra"/>
  </w:docVars>
  <w:rsids>
    <w:rsidRoot w:val="002C555C"/>
    <w:rsid w:val="0000198D"/>
    <w:rsid w:val="00001FCD"/>
    <w:rsid w:val="00002B8D"/>
    <w:rsid w:val="0000385E"/>
    <w:rsid w:val="000125B5"/>
    <w:rsid w:val="000141C3"/>
    <w:rsid w:val="0001531B"/>
    <w:rsid w:val="00024CB8"/>
    <w:rsid w:val="00031C7A"/>
    <w:rsid w:val="0003211B"/>
    <w:rsid w:val="00036244"/>
    <w:rsid w:val="0004132C"/>
    <w:rsid w:val="000431F4"/>
    <w:rsid w:val="000448BB"/>
    <w:rsid w:val="00051248"/>
    <w:rsid w:val="000512E8"/>
    <w:rsid w:val="00066570"/>
    <w:rsid w:val="0007642F"/>
    <w:rsid w:val="00076E92"/>
    <w:rsid w:val="00084C14"/>
    <w:rsid w:val="000928FE"/>
    <w:rsid w:val="00094E27"/>
    <w:rsid w:val="000951EA"/>
    <w:rsid w:val="000A2852"/>
    <w:rsid w:val="000A30DF"/>
    <w:rsid w:val="000A6A4C"/>
    <w:rsid w:val="000A7EE7"/>
    <w:rsid w:val="000C3714"/>
    <w:rsid w:val="000C71AB"/>
    <w:rsid w:val="000D19C2"/>
    <w:rsid w:val="000D1F30"/>
    <w:rsid w:val="000D2D82"/>
    <w:rsid w:val="000D3949"/>
    <w:rsid w:val="000D5D91"/>
    <w:rsid w:val="000E30E7"/>
    <w:rsid w:val="000E360E"/>
    <w:rsid w:val="000E497B"/>
    <w:rsid w:val="000F5E04"/>
    <w:rsid w:val="00104E95"/>
    <w:rsid w:val="00111EB0"/>
    <w:rsid w:val="00112EF4"/>
    <w:rsid w:val="00114627"/>
    <w:rsid w:val="0011618E"/>
    <w:rsid w:val="00120DE0"/>
    <w:rsid w:val="001259EA"/>
    <w:rsid w:val="00127202"/>
    <w:rsid w:val="0013483A"/>
    <w:rsid w:val="0013630E"/>
    <w:rsid w:val="001474F0"/>
    <w:rsid w:val="00147CCF"/>
    <w:rsid w:val="001511F6"/>
    <w:rsid w:val="00151B67"/>
    <w:rsid w:val="00155F25"/>
    <w:rsid w:val="00160FEB"/>
    <w:rsid w:val="00166F36"/>
    <w:rsid w:val="00173E2B"/>
    <w:rsid w:val="00176CCA"/>
    <w:rsid w:val="0018065D"/>
    <w:rsid w:val="00181958"/>
    <w:rsid w:val="00183662"/>
    <w:rsid w:val="001903D7"/>
    <w:rsid w:val="0019246C"/>
    <w:rsid w:val="00193CD5"/>
    <w:rsid w:val="00196364"/>
    <w:rsid w:val="00197F63"/>
    <w:rsid w:val="001A0B23"/>
    <w:rsid w:val="001A40BB"/>
    <w:rsid w:val="001B125C"/>
    <w:rsid w:val="001B1F7D"/>
    <w:rsid w:val="001B3A59"/>
    <w:rsid w:val="001B5430"/>
    <w:rsid w:val="001B57A8"/>
    <w:rsid w:val="001B74E6"/>
    <w:rsid w:val="001C123B"/>
    <w:rsid w:val="001C4E63"/>
    <w:rsid w:val="001D3495"/>
    <w:rsid w:val="001E13DD"/>
    <w:rsid w:val="001E2890"/>
    <w:rsid w:val="001F6068"/>
    <w:rsid w:val="001F71D3"/>
    <w:rsid w:val="00206807"/>
    <w:rsid w:val="0021019F"/>
    <w:rsid w:val="00214A0C"/>
    <w:rsid w:val="00224F4A"/>
    <w:rsid w:val="00230029"/>
    <w:rsid w:val="00236A86"/>
    <w:rsid w:val="002373C9"/>
    <w:rsid w:val="00237C91"/>
    <w:rsid w:val="0024164F"/>
    <w:rsid w:val="00242036"/>
    <w:rsid w:val="0024385B"/>
    <w:rsid w:val="00244F5F"/>
    <w:rsid w:val="002611CB"/>
    <w:rsid w:val="002616A8"/>
    <w:rsid w:val="00273539"/>
    <w:rsid w:val="002764F7"/>
    <w:rsid w:val="00287793"/>
    <w:rsid w:val="00287B41"/>
    <w:rsid w:val="00293C67"/>
    <w:rsid w:val="0029633A"/>
    <w:rsid w:val="002B25A7"/>
    <w:rsid w:val="002B5A86"/>
    <w:rsid w:val="002B661C"/>
    <w:rsid w:val="002B673B"/>
    <w:rsid w:val="002C16E8"/>
    <w:rsid w:val="002C22F8"/>
    <w:rsid w:val="002C4775"/>
    <w:rsid w:val="002C555C"/>
    <w:rsid w:val="002C67E1"/>
    <w:rsid w:val="002C7A62"/>
    <w:rsid w:val="002D0282"/>
    <w:rsid w:val="002D2859"/>
    <w:rsid w:val="002D37C4"/>
    <w:rsid w:val="002D5521"/>
    <w:rsid w:val="002D6BC3"/>
    <w:rsid w:val="002D74EA"/>
    <w:rsid w:val="002E41B4"/>
    <w:rsid w:val="002E6841"/>
    <w:rsid w:val="002E7D7F"/>
    <w:rsid w:val="002F1EA0"/>
    <w:rsid w:val="002F302D"/>
    <w:rsid w:val="002F5830"/>
    <w:rsid w:val="00306934"/>
    <w:rsid w:val="003102DA"/>
    <w:rsid w:val="003122FA"/>
    <w:rsid w:val="00315A45"/>
    <w:rsid w:val="00317438"/>
    <w:rsid w:val="00322A4B"/>
    <w:rsid w:val="0032378D"/>
    <w:rsid w:val="0032570A"/>
    <w:rsid w:val="003309E5"/>
    <w:rsid w:val="00332912"/>
    <w:rsid w:val="00340488"/>
    <w:rsid w:val="00340F7B"/>
    <w:rsid w:val="003432C8"/>
    <w:rsid w:val="00354746"/>
    <w:rsid w:val="003553F7"/>
    <w:rsid w:val="003569E0"/>
    <w:rsid w:val="00356D6E"/>
    <w:rsid w:val="00357921"/>
    <w:rsid w:val="0036050A"/>
    <w:rsid w:val="0036317A"/>
    <w:rsid w:val="00363AD4"/>
    <w:rsid w:val="003655D8"/>
    <w:rsid w:val="00373058"/>
    <w:rsid w:val="003750BE"/>
    <w:rsid w:val="00375DB4"/>
    <w:rsid w:val="00377DD0"/>
    <w:rsid w:val="00381361"/>
    <w:rsid w:val="0039695D"/>
    <w:rsid w:val="003A4AC0"/>
    <w:rsid w:val="003A6783"/>
    <w:rsid w:val="003A6F88"/>
    <w:rsid w:val="003B01D6"/>
    <w:rsid w:val="003B385F"/>
    <w:rsid w:val="003C0151"/>
    <w:rsid w:val="003C0334"/>
    <w:rsid w:val="003C0A2B"/>
    <w:rsid w:val="003C4231"/>
    <w:rsid w:val="003D1DE6"/>
    <w:rsid w:val="003D29BB"/>
    <w:rsid w:val="003D3B7A"/>
    <w:rsid w:val="003D52AF"/>
    <w:rsid w:val="003E00B8"/>
    <w:rsid w:val="003E14BC"/>
    <w:rsid w:val="003E5662"/>
    <w:rsid w:val="003E615E"/>
    <w:rsid w:val="003E6C02"/>
    <w:rsid w:val="003E7479"/>
    <w:rsid w:val="003F07F6"/>
    <w:rsid w:val="003F289D"/>
    <w:rsid w:val="003F5634"/>
    <w:rsid w:val="003F6E7A"/>
    <w:rsid w:val="003F7AAD"/>
    <w:rsid w:val="00403273"/>
    <w:rsid w:val="00403641"/>
    <w:rsid w:val="004048AC"/>
    <w:rsid w:val="00405F5D"/>
    <w:rsid w:val="004061EE"/>
    <w:rsid w:val="00407969"/>
    <w:rsid w:val="00410F7A"/>
    <w:rsid w:val="00414C1C"/>
    <w:rsid w:val="004158D5"/>
    <w:rsid w:val="00420C01"/>
    <w:rsid w:val="00420C43"/>
    <w:rsid w:val="00422B0A"/>
    <w:rsid w:val="00427B29"/>
    <w:rsid w:val="00431270"/>
    <w:rsid w:val="00431837"/>
    <w:rsid w:val="00432C44"/>
    <w:rsid w:val="004344A8"/>
    <w:rsid w:val="00434E33"/>
    <w:rsid w:val="00434EED"/>
    <w:rsid w:val="00437D15"/>
    <w:rsid w:val="00440778"/>
    <w:rsid w:val="004407A5"/>
    <w:rsid w:val="0044208F"/>
    <w:rsid w:val="004466FC"/>
    <w:rsid w:val="00447942"/>
    <w:rsid w:val="0045441B"/>
    <w:rsid w:val="00457A05"/>
    <w:rsid w:val="00460217"/>
    <w:rsid w:val="0046504D"/>
    <w:rsid w:val="00470D0D"/>
    <w:rsid w:val="00471C21"/>
    <w:rsid w:val="004742F8"/>
    <w:rsid w:val="00490EFC"/>
    <w:rsid w:val="004A6FD1"/>
    <w:rsid w:val="004B1905"/>
    <w:rsid w:val="004B20E5"/>
    <w:rsid w:val="004B73DC"/>
    <w:rsid w:val="004B7BB6"/>
    <w:rsid w:val="004C261D"/>
    <w:rsid w:val="004C2A03"/>
    <w:rsid w:val="004C30F3"/>
    <w:rsid w:val="004C7777"/>
    <w:rsid w:val="004D326A"/>
    <w:rsid w:val="004D3FA7"/>
    <w:rsid w:val="004E01EB"/>
    <w:rsid w:val="004E3869"/>
    <w:rsid w:val="00500768"/>
    <w:rsid w:val="00501CBE"/>
    <w:rsid w:val="005022E9"/>
    <w:rsid w:val="005040F7"/>
    <w:rsid w:val="00504666"/>
    <w:rsid w:val="00507925"/>
    <w:rsid w:val="0051082C"/>
    <w:rsid w:val="005151EB"/>
    <w:rsid w:val="0051571E"/>
    <w:rsid w:val="00526CEF"/>
    <w:rsid w:val="0052703B"/>
    <w:rsid w:val="0053240C"/>
    <w:rsid w:val="005444D7"/>
    <w:rsid w:val="005501AF"/>
    <w:rsid w:val="005553EE"/>
    <w:rsid w:val="00555A9A"/>
    <w:rsid w:val="00556B01"/>
    <w:rsid w:val="00560D01"/>
    <w:rsid w:val="005665CD"/>
    <w:rsid w:val="00571F34"/>
    <w:rsid w:val="00575F24"/>
    <w:rsid w:val="00577522"/>
    <w:rsid w:val="005804DA"/>
    <w:rsid w:val="005818E4"/>
    <w:rsid w:val="005864C0"/>
    <w:rsid w:val="00587431"/>
    <w:rsid w:val="005915A7"/>
    <w:rsid w:val="005935C4"/>
    <w:rsid w:val="0059503A"/>
    <w:rsid w:val="0059730A"/>
    <w:rsid w:val="005A377F"/>
    <w:rsid w:val="005A6C97"/>
    <w:rsid w:val="005B079A"/>
    <w:rsid w:val="005B2099"/>
    <w:rsid w:val="005B7788"/>
    <w:rsid w:val="005C3DA4"/>
    <w:rsid w:val="005C56FA"/>
    <w:rsid w:val="005D2EDC"/>
    <w:rsid w:val="005E15E7"/>
    <w:rsid w:val="005E29F6"/>
    <w:rsid w:val="005E3776"/>
    <w:rsid w:val="005E6349"/>
    <w:rsid w:val="005F25B7"/>
    <w:rsid w:val="005F7A2D"/>
    <w:rsid w:val="006009D5"/>
    <w:rsid w:val="00600B64"/>
    <w:rsid w:val="00600C53"/>
    <w:rsid w:val="00601E7C"/>
    <w:rsid w:val="006107A5"/>
    <w:rsid w:val="006107EC"/>
    <w:rsid w:val="00616C05"/>
    <w:rsid w:val="0062180F"/>
    <w:rsid w:val="00626328"/>
    <w:rsid w:val="0062676F"/>
    <w:rsid w:val="0062701D"/>
    <w:rsid w:val="00630429"/>
    <w:rsid w:val="006319ED"/>
    <w:rsid w:val="00633E74"/>
    <w:rsid w:val="00634CD1"/>
    <w:rsid w:val="0064156F"/>
    <w:rsid w:val="00643EAF"/>
    <w:rsid w:val="00646221"/>
    <w:rsid w:val="006466C6"/>
    <w:rsid w:val="00647D9D"/>
    <w:rsid w:val="00654CDC"/>
    <w:rsid w:val="00656CB4"/>
    <w:rsid w:val="00667009"/>
    <w:rsid w:val="00670674"/>
    <w:rsid w:val="00671650"/>
    <w:rsid w:val="0067280F"/>
    <w:rsid w:val="006776C5"/>
    <w:rsid w:val="00680AF7"/>
    <w:rsid w:val="006850C9"/>
    <w:rsid w:val="00686C49"/>
    <w:rsid w:val="00687F9D"/>
    <w:rsid w:val="006903E5"/>
    <w:rsid w:val="0069340C"/>
    <w:rsid w:val="00696DD7"/>
    <w:rsid w:val="00696F76"/>
    <w:rsid w:val="006A172A"/>
    <w:rsid w:val="006A3CBF"/>
    <w:rsid w:val="006A6EF9"/>
    <w:rsid w:val="006B4614"/>
    <w:rsid w:val="006B6935"/>
    <w:rsid w:val="006C11A3"/>
    <w:rsid w:val="006C7838"/>
    <w:rsid w:val="006C7DAF"/>
    <w:rsid w:val="006D15EC"/>
    <w:rsid w:val="006D4CEA"/>
    <w:rsid w:val="006D5E0B"/>
    <w:rsid w:val="006E421E"/>
    <w:rsid w:val="006F3310"/>
    <w:rsid w:val="00701A9C"/>
    <w:rsid w:val="00710E63"/>
    <w:rsid w:val="007119F2"/>
    <w:rsid w:val="00711A03"/>
    <w:rsid w:val="00712872"/>
    <w:rsid w:val="00712998"/>
    <w:rsid w:val="00725906"/>
    <w:rsid w:val="0073220A"/>
    <w:rsid w:val="007435F4"/>
    <w:rsid w:val="007573C0"/>
    <w:rsid w:val="00760782"/>
    <w:rsid w:val="0076432F"/>
    <w:rsid w:val="00764633"/>
    <w:rsid w:val="0077181E"/>
    <w:rsid w:val="00774BE5"/>
    <w:rsid w:val="00781C58"/>
    <w:rsid w:val="007844B6"/>
    <w:rsid w:val="00785822"/>
    <w:rsid w:val="00786D4F"/>
    <w:rsid w:val="00787059"/>
    <w:rsid w:val="00787410"/>
    <w:rsid w:val="00797242"/>
    <w:rsid w:val="007A5236"/>
    <w:rsid w:val="007A5395"/>
    <w:rsid w:val="007A7841"/>
    <w:rsid w:val="007B1117"/>
    <w:rsid w:val="007B6AC0"/>
    <w:rsid w:val="007C228E"/>
    <w:rsid w:val="007C2D83"/>
    <w:rsid w:val="007D04C1"/>
    <w:rsid w:val="007D5901"/>
    <w:rsid w:val="007D67B1"/>
    <w:rsid w:val="007E07AE"/>
    <w:rsid w:val="007E2F79"/>
    <w:rsid w:val="007E3B7D"/>
    <w:rsid w:val="007E6982"/>
    <w:rsid w:val="007E7615"/>
    <w:rsid w:val="007F0A8E"/>
    <w:rsid w:val="007F1B29"/>
    <w:rsid w:val="007F7350"/>
    <w:rsid w:val="0080244A"/>
    <w:rsid w:val="00802B7F"/>
    <w:rsid w:val="00802D21"/>
    <w:rsid w:val="0081073D"/>
    <w:rsid w:val="00812874"/>
    <w:rsid w:val="008132F8"/>
    <w:rsid w:val="00814312"/>
    <w:rsid w:val="00816D0D"/>
    <w:rsid w:val="00832077"/>
    <w:rsid w:val="008321FC"/>
    <w:rsid w:val="0084004F"/>
    <w:rsid w:val="0084156C"/>
    <w:rsid w:val="0084251C"/>
    <w:rsid w:val="0084272F"/>
    <w:rsid w:val="00844117"/>
    <w:rsid w:val="008443B2"/>
    <w:rsid w:val="0084548D"/>
    <w:rsid w:val="00845558"/>
    <w:rsid w:val="0085201F"/>
    <w:rsid w:val="00852B39"/>
    <w:rsid w:val="0086479D"/>
    <w:rsid w:val="008703A7"/>
    <w:rsid w:val="0087083D"/>
    <w:rsid w:val="008736AD"/>
    <w:rsid w:val="008811DA"/>
    <w:rsid w:val="00884006"/>
    <w:rsid w:val="00884B9E"/>
    <w:rsid w:val="00884BCB"/>
    <w:rsid w:val="00894960"/>
    <w:rsid w:val="00897B51"/>
    <w:rsid w:val="00897FD3"/>
    <w:rsid w:val="008A1C1A"/>
    <w:rsid w:val="008A25EF"/>
    <w:rsid w:val="008A68D9"/>
    <w:rsid w:val="008A6AF6"/>
    <w:rsid w:val="008A6EC9"/>
    <w:rsid w:val="008B0B13"/>
    <w:rsid w:val="008B72FB"/>
    <w:rsid w:val="008C044E"/>
    <w:rsid w:val="008C3CA4"/>
    <w:rsid w:val="008C4B21"/>
    <w:rsid w:val="008D7DFB"/>
    <w:rsid w:val="008E1275"/>
    <w:rsid w:val="008F01EE"/>
    <w:rsid w:val="008F089A"/>
    <w:rsid w:val="008F08C6"/>
    <w:rsid w:val="008F4CF7"/>
    <w:rsid w:val="009017B8"/>
    <w:rsid w:val="00902BDB"/>
    <w:rsid w:val="00905619"/>
    <w:rsid w:val="00911AE0"/>
    <w:rsid w:val="009162F8"/>
    <w:rsid w:val="00916B8B"/>
    <w:rsid w:val="00921C76"/>
    <w:rsid w:val="00922FFD"/>
    <w:rsid w:val="00927671"/>
    <w:rsid w:val="00930654"/>
    <w:rsid w:val="009338F8"/>
    <w:rsid w:val="009351E7"/>
    <w:rsid w:val="00935E90"/>
    <w:rsid w:val="00936652"/>
    <w:rsid w:val="00950C18"/>
    <w:rsid w:val="00963A3B"/>
    <w:rsid w:val="00966D98"/>
    <w:rsid w:val="00967468"/>
    <w:rsid w:val="0097152D"/>
    <w:rsid w:val="009767D3"/>
    <w:rsid w:val="00981D7B"/>
    <w:rsid w:val="0098431D"/>
    <w:rsid w:val="009926B9"/>
    <w:rsid w:val="00992BAF"/>
    <w:rsid w:val="00992D1E"/>
    <w:rsid w:val="009A22E9"/>
    <w:rsid w:val="009A3EAC"/>
    <w:rsid w:val="009B6AC6"/>
    <w:rsid w:val="009C0538"/>
    <w:rsid w:val="009C629C"/>
    <w:rsid w:val="009C63DA"/>
    <w:rsid w:val="009C7A11"/>
    <w:rsid w:val="009C7DE4"/>
    <w:rsid w:val="009D3A71"/>
    <w:rsid w:val="009D3F5C"/>
    <w:rsid w:val="009D4EDF"/>
    <w:rsid w:val="009E0317"/>
    <w:rsid w:val="009E0420"/>
    <w:rsid w:val="009E1658"/>
    <w:rsid w:val="009E2505"/>
    <w:rsid w:val="009E5D89"/>
    <w:rsid w:val="009F12DC"/>
    <w:rsid w:val="009F3A42"/>
    <w:rsid w:val="009F58CE"/>
    <w:rsid w:val="009F6D22"/>
    <w:rsid w:val="00A0054E"/>
    <w:rsid w:val="00A01420"/>
    <w:rsid w:val="00A0563C"/>
    <w:rsid w:val="00A05DF7"/>
    <w:rsid w:val="00A12183"/>
    <w:rsid w:val="00A14C8A"/>
    <w:rsid w:val="00A248A6"/>
    <w:rsid w:val="00A2491A"/>
    <w:rsid w:val="00A31618"/>
    <w:rsid w:val="00A31C35"/>
    <w:rsid w:val="00A47B02"/>
    <w:rsid w:val="00A51292"/>
    <w:rsid w:val="00A56724"/>
    <w:rsid w:val="00A56A0C"/>
    <w:rsid w:val="00A60B81"/>
    <w:rsid w:val="00A61127"/>
    <w:rsid w:val="00A61721"/>
    <w:rsid w:val="00A65CB5"/>
    <w:rsid w:val="00A67DC7"/>
    <w:rsid w:val="00A77EC3"/>
    <w:rsid w:val="00A812A9"/>
    <w:rsid w:val="00A8261C"/>
    <w:rsid w:val="00A8511D"/>
    <w:rsid w:val="00A874AC"/>
    <w:rsid w:val="00A87CFB"/>
    <w:rsid w:val="00A92263"/>
    <w:rsid w:val="00A96CC2"/>
    <w:rsid w:val="00AA1A6B"/>
    <w:rsid w:val="00AA3C1F"/>
    <w:rsid w:val="00AA3FC7"/>
    <w:rsid w:val="00AA7D63"/>
    <w:rsid w:val="00AB066F"/>
    <w:rsid w:val="00AB0692"/>
    <w:rsid w:val="00AB0DF9"/>
    <w:rsid w:val="00AB4625"/>
    <w:rsid w:val="00AB4D07"/>
    <w:rsid w:val="00AB6315"/>
    <w:rsid w:val="00AB6C59"/>
    <w:rsid w:val="00AB7409"/>
    <w:rsid w:val="00AB75FB"/>
    <w:rsid w:val="00AC025B"/>
    <w:rsid w:val="00AC43DA"/>
    <w:rsid w:val="00AD11CA"/>
    <w:rsid w:val="00AD1866"/>
    <w:rsid w:val="00AD23A0"/>
    <w:rsid w:val="00AD3C5E"/>
    <w:rsid w:val="00AD7263"/>
    <w:rsid w:val="00AE66DA"/>
    <w:rsid w:val="00AF4088"/>
    <w:rsid w:val="00AF4B12"/>
    <w:rsid w:val="00AF563F"/>
    <w:rsid w:val="00AF5CC0"/>
    <w:rsid w:val="00B02A11"/>
    <w:rsid w:val="00B04B57"/>
    <w:rsid w:val="00B07552"/>
    <w:rsid w:val="00B21EF5"/>
    <w:rsid w:val="00B22772"/>
    <w:rsid w:val="00B22ED7"/>
    <w:rsid w:val="00B26E14"/>
    <w:rsid w:val="00B32B72"/>
    <w:rsid w:val="00B3318D"/>
    <w:rsid w:val="00B34E2F"/>
    <w:rsid w:val="00B37AD3"/>
    <w:rsid w:val="00B43DB2"/>
    <w:rsid w:val="00B5363C"/>
    <w:rsid w:val="00B555F9"/>
    <w:rsid w:val="00B55803"/>
    <w:rsid w:val="00B57D09"/>
    <w:rsid w:val="00B65F46"/>
    <w:rsid w:val="00B67D06"/>
    <w:rsid w:val="00B7124A"/>
    <w:rsid w:val="00B71F39"/>
    <w:rsid w:val="00B7450A"/>
    <w:rsid w:val="00B75BA9"/>
    <w:rsid w:val="00B75E72"/>
    <w:rsid w:val="00B81C9B"/>
    <w:rsid w:val="00B82A8F"/>
    <w:rsid w:val="00B84905"/>
    <w:rsid w:val="00B90D2F"/>
    <w:rsid w:val="00B91F7D"/>
    <w:rsid w:val="00B9465B"/>
    <w:rsid w:val="00B97861"/>
    <w:rsid w:val="00BA225B"/>
    <w:rsid w:val="00BA4B1E"/>
    <w:rsid w:val="00BB1388"/>
    <w:rsid w:val="00BB4641"/>
    <w:rsid w:val="00BB7F1A"/>
    <w:rsid w:val="00BC03C1"/>
    <w:rsid w:val="00BC3C21"/>
    <w:rsid w:val="00BC6AFF"/>
    <w:rsid w:val="00BC6EC5"/>
    <w:rsid w:val="00BD2EDD"/>
    <w:rsid w:val="00BD4035"/>
    <w:rsid w:val="00BD4D59"/>
    <w:rsid w:val="00BD73AC"/>
    <w:rsid w:val="00BE2208"/>
    <w:rsid w:val="00BF3B70"/>
    <w:rsid w:val="00BF74AA"/>
    <w:rsid w:val="00C0388C"/>
    <w:rsid w:val="00C07CE0"/>
    <w:rsid w:val="00C10A35"/>
    <w:rsid w:val="00C12322"/>
    <w:rsid w:val="00C12FCE"/>
    <w:rsid w:val="00C137B3"/>
    <w:rsid w:val="00C16D4E"/>
    <w:rsid w:val="00C22F8D"/>
    <w:rsid w:val="00C2574C"/>
    <w:rsid w:val="00C278DC"/>
    <w:rsid w:val="00C3267C"/>
    <w:rsid w:val="00C32D01"/>
    <w:rsid w:val="00C32FB7"/>
    <w:rsid w:val="00C33147"/>
    <w:rsid w:val="00C34E73"/>
    <w:rsid w:val="00C41B25"/>
    <w:rsid w:val="00C447FB"/>
    <w:rsid w:val="00C453D9"/>
    <w:rsid w:val="00C47835"/>
    <w:rsid w:val="00C5142A"/>
    <w:rsid w:val="00C55BF7"/>
    <w:rsid w:val="00C55C4B"/>
    <w:rsid w:val="00C5722B"/>
    <w:rsid w:val="00C578D5"/>
    <w:rsid w:val="00C57911"/>
    <w:rsid w:val="00C615D2"/>
    <w:rsid w:val="00C71855"/>
    <w:rsid w:val="00C742BA"/>
    <w:rsid w:val="00C770AF"/>
    <w:rsid w:val="00C84F57"/>
    <w:rsid w:val="00C86D0A"/>
    <w:rsid w:val="00C901C6"/>
    <w:rsid w:val="00C93D4A"/>
    <w:rsid w:val="00CA08B9"/>
    <w:rsid w:val="00CA4DAD"/>
    <w:rsid w:val="00CA606E"/>
    <w:rsid w:val="00CA641F"/>
    <w:rsid w:val="00CA6E9E"/>
    <w:rsid w:val="00CA780F"/>
    <w:rsid w:val="00CB207D"/>
    <w:rsid w:val="00CB3C69"/>
    <w:rsid w:val="00CB4BA1"/>
    <w:rsid w:val="00CB5A9A"/>
    <w:rsid w:val="00CB61F4"/>
    <w:rsid w:val="00CB7EE3"/>
    <w:rsid w:val="00CC1885"/>
    <w:rsid w:val="00CC1CEF"/>
    <w:rsid w:val="00CD416E"/>
    <w:rsid w:val="00CD7693"/>
    <w:rsid w:val="00CE3A3F"/>
    <w:rsid w:val="00CE3D81"/>
    <w:rsid w:val="00CE4F2B"/>
    <w:rsid w:val="00CE6B02"/>
    <w:rsid w:val="00D005AB"/>
    <w:rsid w:val="00D00DFF"/>
    <w:rsid w:val="00D01B96"/>
    <w:rsid w:val="00D125B2"/>
    <w:rsid w:val="00D126BD"/>
    <w:rsid w:val="00D2007D"/>
    <w:rsid w:val="00D23BA1"/>
    <w:rsid w:val="00D3082C"/>
    <w:rsid w:val="00D31F3D"/>
    <w:rsid w:val="00D334B8"/>
    <w:rsid w:val="00D34E57"/>
    <w:rsid w:val="00D36E5C"/>
    <w:rsid w:val="00D52456"/>
    <w:rsid w:val="00D54A0B"/>
    <w:rsid w:val="00D57855"/>
    <w:rsid w:val="00D57DC8"/>
    <w:rsid w:val="00D61090"/>
    <w:rsid w:val="00D62C04"/>
    <w:rsid w:val="00D62C56"/>
    <w:rsid w:val="00D6637E"/>
    <w:rsid w:val="00D669FF"/>
    <w:rsid w:val="00D66DD8"/>
    <w:rsid w:val="00D74045"/>
    <w:rsid w:val="00D7458C"/>
    <w:rsid w:val="00D745FB"/>
    <w:rsid w:val="00D74F5F"/>
    <w:rsid w:val="00D75F8B"/>
    <w:rsid w:val="00D761B7"/>
    <w:rsid w:val="00D764EB"/>
    <w:rsid w:val="00D80439"/>
    <w:rsid w:val="00D815C3"/>
    <w:rsid w:val="00D82502"/>
    <w:rsid w:val="00D84A27"/>
    <w:rsid w:val="00D92340"/>
    <w:rsid w:val="00D93027"/>
    <w:rsid w:val="00DA194D"/>
    <w:rsid w:val="00DB01CE"/>
    <w:rsid w:val="00DB0EF3"/>
    <w:rsid w:val="00DB7FF2"/>
    <w:rsid w:val="00DC5589"/>
    <w:rsid w:val="00DC57D4"/>
    <w:rsid w:val="00DD06FA"/>
    <w:rsid w:val="00DD1574"/>
    <w:rsid w:val="00DD6400"/>
    <w:rsid w:val="00DD697C"/>
    <w:rsid w:val="00DE273C"/>
    <w:rsid w:val="00DE30FA"/>
    <w:rsid w:val="00DE7C98"/>
    <w:rsid w:val="00DF03B4"/>
    <w:rsid w:val="00DF5D96"/>
    <w:rsid w:val="00E02502"/>
    <w:rsid w:val="00E02D1E"/>
    <w:rsid w:val="00E04E04"/>
    <w:rsid w:val="00E10881"/>
    <w:rsid w:val="00E12248"/>
    <w:rsid w:val="00E1240E"/>
    <w:rsid w:val="00E171BF"/>
    <w:rsid w:val="00E176BA"/>
    <w:rsid w:val="00E23EA5"/>
    <w:rsid w:val="00E24558"/>
    <w:rsid w:val="00E25CC8"/>
    <w:rsid w:val="00E25DBE"/>
    <w:rsid w:val="00E30CF8"/>
    <w:rsid w:val="00E3469F"/>
    <w:rsid w:val="00E36A00"/>
    <w:rsid w:val="00E41F49"/>
    <w:rsid w:val="00E43366"/>
    <w:rsid w:val="00E50296"/>
    <w:rsid w:val="00E50FCD"/>
    <w:rsid w:val="00E606AE"/>
    <w:rsid w:val="00E63736"/>
    <w:rsid w:val="00E66E97"/>
    <w:rsid w:val="00E7021C"/>
    <w:rsid w:val="00E73DD2"/>
    <w:rsid w:val="00E7470F"/>
    <w:rsid w:val="00E74A66"/>
    <w:rsid w:val="00E75B0E"/>
    <w:rsid w:val="00E765D9"/>
    <w:rsid w:val="00E81226"/>
    <w:rsid w:val="00E83461"/>
    <w:rsid w:val="00E83FDE"/>
    <w:rsid w:val="00E8669D"/>
    <w:rsid w:val="00E93738"/>
    <w:rsid w:val="00E9436E"/>
    <w:rsid w:val="00E97278"/>
    <w:rsid w:val="00E977FA"/>
    <w:rsid w:val="00EA4E8A"/>
    <w:rsid w:val="00EA65ED"/>
    <w:rsid w:val="00EA6EFC"/>
    <w:rsid w:val="00EB0AE6"/>
    <w:rsid w:val="00EB2AB5"/>
    <w:rsid w:val="00EB35EF"/>
    <w:rsid w:val="00EB66C6"/>
    <w:rsid w:val="00EB68DD"/>
    <w:rsid w:val="00EC0860"/>
    <w:rsid w:val="00EC6595"/>
    <w:rsid w:val="00EC7341"/>
    <w:rsid w:val="00ED0C8E"/>
    <w:rsid w:val="00ED1D42"/>
    <w:rsid w:val="00ED4402"/>
    <w:rsid w:val="00ED48C5"/>
    <w:rsid w:val="00ED7154"/>
    <w:rsid w:val="00EE0C5D"/>
    <w:rsid w:val="00EE1AE3"/>
    <w:rsid w:val="00EE3717"/>
    <w:rsid w:val="00EE6C27"/>
    <w:rsid w:val="00EF55C9"/>
    <w:rsid w:val="00EF6C4B"/>
    <w:rsid w:val="00F05CBF"/>
    <w:rsid w:val="00F110B7"/>
    <w:rsid w:val="00F11D97"/>
    <w:rsid w:val="00F1200B"/>
    <w:rsid w:val="00F15C97"/>
    <w:rsid w:val="00F16FC3"/>
    <w:rsid w:val="00F17DA3"/>
    <w:rsid w:val="00F20665"/>
    <w:rsid w:val="00F217B4"/>
    <w:rsid w:val="00F24D64"/>
    <w:rsid w:val="00F31CA8"/>
    <w:rsid w:val="00F42436"/>
    <w:rsid w:val="00F44F5E"/>
    <w:rsid w:val="00F5330A"/>
    <w:rsid w:val="00F53C04"/>
    <w:rsid w:val="00F56091"/>
    <w:rsid w:val="00F602D9"/>
    <w:rsid w:val="00F610DD"/>
    <w:rsid w:val="00F6448A"/>
    <w:rsid w:val="00F64BAA"/>
    <w:rsid w:val="00F65BCC"/>
    <w:rsid w:val="00F65DAD"/>
    <w:rsid w:val="00F7043E"/>
    <w:rsid w:val="00F75D08"/>
    <w:rsid w:val="00F80EA8"/>
    <w:rsid w:val="00F90EEE"/>
    <w:rsid w:val="00FA6091"/>
    <w:rsid w:val="00FA7CA3"/>
    <w:rsid w:val="00FB239C"/>
    <w:rsid w:val="00FC3385"/>
    <w:rsid w:val="00FC4CEC"/>
    <w:rsid w:val="00FC714C"/>
    <w:rsid w:val="00FC71C1"/>
    <w:rsid w:val="00FE0681"/>
    <w:rsid w:val="00FE387F"/>
    <w:rsid w:val="00FF63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F6FD44"/>
  <w15:docId w15:val="{56AB2BCD-E946-463B-94F3-6F7F4B955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C0860"/>
  </w:style>
  <w:style w:type="paragraph" w:styleId="Heading1">
    <w:name w:val="heading 1"/>
    <w:basedOn w:val="Normal"/>
    <w:next w:val="Normal"/>
    <w:link w:val="Heading1Char"/>
    <w:uiPriority w:val="9"/>
    <w:qFormat/>
    <w:rsid w:val="00921C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C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4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B2A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STable"/>
    <w:basedOn w:val="TableNormal"/>
    <w:uiPriority w:val="39"/>
    <w:rsid w:val="002C5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21C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C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AA1A6B"/>
    <w:rPr>
      <w:color w:val="0563C1"/>
      <w:u w:val="single"/>
    </w:rPr>
  </w:style>
  <w:style w:type="paragraph" w:styleId="Header">
    <w:name w:val="header"/>
    <w:basedOn w:val="Normal"/>
    <w:link w:val="HeaderChar"/>
    <w:uiPriority w:val="99"/>
    <w:unhideWhenUsed/>
    <w:rsid w:val="006850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C9"/>
  </w:style>
  <w:style w:type="paragraph" w:styleId="Footer">
    <w:name w:val="footer"/>
    <w:basedOn w:val="Normal"/>
    <w:link w:val="FooterChar"/>
    <w:uiPriority w:val="99"/>
    <w:unhideWhenUsed/>
    <w:rsid w:val="006850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C9"/>
  </w:style>
  <w:style w:type="paragraph" w:styleId="ListParagraph">
    <w:name w:val="List Paragraph"/>
    <w:basedOn w:val="Normal"/>
    <w:uiPriority w:val="34"/>
    <w:qFormat/>
    <w:rsid w:val="00E36A00"/>
    <w:pPr>
      <w:ind w:left="720"/>
      <w:contextualSpacing/>
    </w:pPr>
  </w:style>
  <w:style w:type="character" w:styleId="CommentReference">
    <w:name w:val="annotation reference"/>
    <w:basedOn w:val="DefaultParagraphFont"/>
    <w:uiPriority w:val="99"/>
    <w:semiHidden/>
    <w:unhideWhenUsed/>
    <w:rsid w:val="0085201F"/>
    <w:rPr>
      <w:sz w:val="16"/>
      <w:szCs w:val="16"/>
    </w:rPr>
  </w:style>
  <w:style w:type="paragraph" w:styleId="CommentText">
    <w:name w:val="annotation text"/>
    <w:basedOn w:val="Normal"/>
    <w:link w:val="CommentTextChar"/>
    <w:uiPriority w:val="99"/>
    <w:semiHidden/>
    <w:unhideWhenUsed/>
    <w:rsid w:val="0085201F"/>
    <w:pPr>
      <w:spacing w:line="240" w:lineRule="auto"/>
    </w:pPr>
    <w:rPr>
      <w:sz w:val="20"/>
      <w:szCs w:val="20"/>
    </w:rPr>
  </w:style>
  <w:style w:type="character" w:customStyle="1" w:styleId="CommentTextChar">
    <w:name w:val="Comment Text Char"/>
    <w:basedOn w:val="DefaultParagraphFont"/>
    <w:link w:val="CommentText"/>
    <w:uiPriority w:val="99"/>
    <w:semiHidden/>
    <w:rsid w:val="0085201F"/>
    <w:rPr>
      <w:sz w:val="20"/>
      <w:szCs w:val="20"/>
    </w:rPr>
  </w:style>
  <w:style w:type="paragraph" w:styleId="CommentSubject">
    <w:name w:val="annotation subject"/>
    <w:basedOn w:val="CommentText"/>
    <w:next w:val="CommentText"/>
    <w:link w:val="CommentSubjectChar"/>
    <w:uiPriority w:val="99"/>
    <w:semiHidden/>
    <w:unhideWhenUsed/>
    <w:rsid w:val="0085201F"/>
    <w:rPr>
      <w:b/>
      <w:bCs/>
    </w:rPr>
  </w:style>
  <w:style w:type="character" w:customStyle="1" w:styleId="CommentSubjectChar">
    <w:name w:val="Comment Subject Char"/>
    <w:basedOn w:val="CommentTextChar"/>
    <w:link w:val="CommentSubject"/>
    <w:uiPriority w:val="99"/>
    <w:semiHidden/>
    <w:rsid w:val="0085201F"/>
    <w:rPr>
      <w:b/>
      <w:bCs/>
      <w:sz w:val="20"/>
      <w:szCs w:val="20"/>
    </w:rPr>
  </w:style>
  <w:style w:type="paragraph" w:styleId="BalloonText">
    <w:name w:val="Balloon Text"/>
    <w:basedOn w:val="Normal"/>
    <w:link w:val="BalloonTextChar"/>
    <w:uiPriority w:val="99"/>
    <w:semiHidden/>
    <w:unhideWhenUsed/>
    <w:rsid w:val="008520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201F"/>
    <w:rPr>
      <w:rFonts w:ascii="Segoe UI" w:hAnsi="Segoe UI" w:cs="Segoe UI"/>
      <w:sz w:val="18"/>
      <w:szCs w:val="18"/>
    </w:rPr>
  </w:style>
  <w:style w:type="character" w:customStyle="1" w:styleId="Heading3Char">
    <w:name w:val="Heading 3 Char"/>
    <w:basedOn w:val="DefaultParagraphFont"/>
    <w:link w:val="Heading3"/>
    <w:uiPriority w:val="9"/>
    <w:rsid w:val="00AF4088"/>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AF4088"/>
    <w:pPr>
      <w:spacing w:after="0" w:line="240" w:lineRule="auto"/>
    </w:pPr>
  </w:style>
  <w:style w:type="paragraph" w:customStyle="1" w:styleId="Table-Entry">
    <w:name w:val="Table - Entry"/>
    <w:basedOn w:val="Normal"/>
    <w:rsid w:val="00D7458C"/>
    <w:pPr>
      <w:widowControl w:val="0"/>
      <w:tabs>
        <w:tab w:val="left" w:pos="205"/>
      </w:tabs>
      <w:autoSpaceDE w:val="0"/>
      <w:autoSpaceDN w:val="0"/>
      <w:adjustRightInd w:val="0"/>
      <w:spacing w:after="0" w:line="240" w:lineRule="auto"/>
    </w:pPr>
    <w:rPr>
      <w:rFonts w:ascii="Arial" w:eastAsia="Times New Roman" w:hAnsi="Arial" w:cs="Arial"/>
      <w:szCs w:val="18"/>
      <w:lang w:val="en-US"/>
    </w:rPr>
  </w:style>
  <w:style w:type="paragraph" w:customStyle="1" w:styleId="Table-RowHeading">
    <w:name w:val="Table - Row Heading"/>
    <w:basedOn w:val="Normal"/>
    <w:rsid w:val="00D7458C"/>
    <w:pPr>
      <w:widowControl w:val="0"/>
      <w:autoSpaceDE w:val="0"/>
      <w:autoSpaceDN w:val="0"/>
      <w:adjustRightInd w:val="0"/>
      <w:spacing w:after="0" w:line="240" w:lineRule="auto"/>
    </w:pPr>
    <w:rPr>
      <w:rFonts w:ascii="Arial" w:eastAsia="Times New Roman" w:hAnsi="Arial" w:cs="Arial"/>
      <w:szCs w:val="18"/>
      <w:lang w:val="en-US"/>
    </w:rPr>
  </w:style>
  <w:style w:type="paragraph" w:styleId="Caption">
    <w:name w:val="caption"/>
    <w:basedOn w:val="Normal"/>
    <w:next w:val="Normal"/>
    <w:unhideWhenUsed/>
    <w:qFormat/>
    <w:rsid w:val="00D7458C"/>
    <w:pPr>
      <w:spacing w:after="210" w:line="245" w:lineRule="atLeast"/>
    </w:pPr>
    <w:rPr>
      <w:rFonts w:ascii="Arial" w:eastAsia="Times New Roman" w:hAnsi="Arial" w:cs="Times New Roman"/>
      <w:b/>
      <w:bCs/>
      <w:color w:val="054196"/>
      <w:szCs w:val="19"/>
    </w:rPr>
  </w:style>
  <w:style w:type="paragraph" w:customStyle="1" w:styleId="Table-ColumnHeading">
    <w:name w:val="Table - Column Heading"/>
    <w:basedOn w:val="Normal"/>
    <w:rsid w:val="00D7458C"/>
    <w:pPr>
      <w:widowControl w:val="0"/>
      <w:tabs>
        <w:tab w:val="left" w:pos="205"/>
      </w:tabs>
      <w:autoSpaceDE w:val="0"/>
      <w:autoSpaceDN w:val="0"/>
      <w:adjustRightInd w:val="0"/>
      <w:spacing w:after="0" w:line="240" w:lineRule="auto"/>
    </w:pPr>
    <w:rPr>
      <w:rFonts w:ascii="Arial" w:eastAsia="Times New Roman" w:hAnsi="Arial" w:cs="Arial"/>
      <w:b/>
      <w:bCs/>
      <w:color w:val="FFFFFF"/>
      <w:szCs w:val="18"/>
      <w:lang w:val="en-US"/>
    </w:rPr>
  </w:style>
  <w:style w:type="paragraph" w:styleId="NormalWeb">
    <w:name w:val="Normal (Web)"/>
    <w:basedOn w:val="Normal"/>
    <w:uiPriority w:val="99"/>
    <w:semiHidden/>
    <w:unhideWhenUsed/>
    <w:rsid w:val="007F1B29"/>
    <w:pPr>
      <w:spacing w:after="0" w:line="240" w:lineRule="auto"/>
    </w:pPr>
    <w:rPr>
      <w:rFonts w:ascii="Times New Roman" w:eastAsia="Times New Roman" w:hAnsi="Times New Roman" w:cs="Times New Roman"/>
      <w:sz w:val="24"/>
      <w:szCs w:val="24"/>
      <w:lang w:eastAsia="en-AU"/>
    </w:rPr>
  </w:style>
  <w:style w:type="paragraph" w:styleId="BodyText">
    <w:name w:val="Body Text"/>
    <w:basedOn w:val="Normal"/>
    <w:link w:val="BodyTextChar"/>
    <w:uiPriority w:val="99"/>
    <w:unhideWhenUsed/>
    <w:rsid w:val="007F1B29"/>
    <w:pPr>
      <w:spacing w:after="120" w:line="240" w:lineRule="auto"/>
    </w:pPr>
    <w:rPr>
      <w:rFonts w:ascii="Times New Roman" w:eastAsia="Times New Roman" w:hAnsi="Times New Roman" w:cs="Times New Roman"/>
      <w:sz w:val="24"/>
      <w:szCs w:val="24"/>
      <w:lang w:eastAsia="en-AU"/>
    </w:rPr>
  </w:style>
  <w:style w:type="character" w:customStyle="1" w:styleId="BodyTextChar">
    <w:name w:val="Body Text Char"/>
    <w:basedOn w:val="DefaultParagraphFont"/>
    <w:link w:val="BodyText"/>
    <w:uiPriority w:val="99"/>
    <w:rsid w:val="007F1B29"/>
    <w:rPr>
      <w:rFonts w:ascii="Times New Roman" w:eastAsia="Times New Roman" w:hAnsi="Times New Roman" w:cs="Times New Roman"/>
      <w:sz w:val="24"/>
      <w:szCs w:val="24"/>
      <w:lang w:eastAsia="en-AU"/>
    </w:rPr>
  </w:style>
  <w:style w:type="paragraph" w:customStyle="1" w:styleId="TableHeading">
    <w:name w:val="Table Heading"/>
    <w:basedOn w:val="Normal"/>
    <w:rsid w:val="007F1B29"/>
    <w:pPr>
      <w:spacing w:after="0" w:line="240" w:lineRule="auto"/>
      <w:jc w:val="both"/>
    </w:pPr>
    <w:rPr>
      <w:rFonts w:ascii="Verdana" w:eastAsia="Times New Roman" w:hAnsi="Verdana" w:cs="Times New Roman"/>
      <w:b/>
      <w:sz w:val="20"/>
      <w:szCs w:val="20"/>
    </w:rPr>
  </w:style>
  <w:style w:type="paragraph" w:styleId="TOCHeading">
    <w:name w:val="TOC Heading"/>
    <w:basedOn w:val="Heading1"/>
    <w:next w:val="Normal"/>
    <w:uiPriority w:val="39"/>
    <w:semiHidden/>
    <w:unhideWhenUsed/>
    <w:qFormat/>
    <w:rsid w:val="001C123B"/>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C123B"/>
    <w:pPr>
      <w:spacing w:after="100"/>
    </w:pPr>
  </w:style>
  <w:style w:type="paragraph" w:styleId="TOC2">
    <w:name w:val="toc 2"/>
    <w:basedOn w:val="Normal"/>
    <w:next w:val="Normal"/>
    <w:autoRedefine/>
    <w:uiPriority w:val="39"/>
    <w:unhideWhenUsed/>
    <w:rsid w:val="001C123B"/>
    <w:pPr>
      <w:spacing w:after="100"/>
      <w:ind w:left="220"/>
    </w:pPr>
  </w:style>
  <w:style w:type="paragraph" w:styleId="TOC3">
    <w:name w:val="toc 3"/>
    <w:basedOn w:val="Normal"/>
    <w:next w:val="Normal"/>
    <w:autoRedefine/>
    <w:uiPriority w:val="39"/>
    <w:unhideWhenUsed/>
    <w:rsid w:val="001C123B"/>
    <w:pPr>
      <w:spacing w:after="100"/>
      <w:ind w:left="440"/>
    </w:pPr>
  </w:style>
  <w:style w:type="paragraph" w:customStyle="1" w:styleId="TableText">
    <w:name w:val="Table Text"/>
    <w:basedOn w:val="Normal"/>
    <w:link w:val="TableTextChar"/>
    <w:uiPriority w:val="15"/>
    <w:qFormat/>
    <w:rsid w:val="00E93738"/>
    <w:pPr>
      <w:spacing w:before="60" w:after="60" w:line="240" w:lineRule="auto"/>
    </w:pPr>
    <w:rPr>
      <w:rFonts w:ascii="Arial" w:eastAsia="Times New Roman" w:hAnsi="Arial" w:cs="Times New Roman"/>
      <w:sz w:val="20"/>
      <w:szCs w:val="20"/>
    </w:rPr>
  </w:style>
  <w:style w:type="character" w:customStyle="1" w:styleId="TableTextChar">
    <w:name w:val="Table Text Char"/>
    <w:basedOn w:val="DefaultParagraphFont"/>
    <w:link w:val="TableText"/>
    <w:uiPriority w:val="15"/>
    <w:rsid w:val="00E93738"/>
    <w:rPr>
      <w:rFonts w:ascii="Arial" w:eastAsia="Times New Roman" w:hAnsi="Arial" w:cs="Times New Roman"/>
      <w:sz w:val="20"/>
      <w:szCs w:val="20"/>
    </w:rPr>
  </w:style>
  <w:style w:type="paragraph" w:styleId="PlainText">
    <w:name w:val="Plain Text"/>
    <w:basedOn w:val="Normal"/>
    <w:link w:val="PlainTextChar"/>
    <w:uiPriority w:val="99"/>
    <w:semiHidden/>
    <w:unhideWhenUsed/>
    <w:rsid w:val="003E566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3E5662"/>
    <w:rPr>
      <w:rFonts w:ascii="Calibri" w:hAnsi="Calibri"/>
      <w:szCs w:val="21"/>
    </w:rPr>
  </w:style>
  <w:style w:type="character" w:styleId="FollowedHyperlink">
    <w:name w:val="FollowedHyperlink"/>
    <w:basedOn w:val="DefaultParagraphFont"/>
    <w:uiPriority w:val="99"/>
    <w:semiHidden/>
    <w:unhideWhenUsed/>
    <w:rsid w:val="00104E95"/>
    <w:rPr>
      <w:color w:val="954F72" w:themeColor="followedHyperlink"/>
      <w:u w:val="single"/>
    </w:rPr>
  </w:style>
  <w:style w:type="paragraph" w:styleId="Revision">
    <w:name w:val="Revision"/>
    <w:hidden/>
    <w:uiPriority w:val="99"/>
    <w:semiHidden/>
    <w:rsid w:val="002C4775"/>
    <w:pPr>
      <w:spacing w:after="0" w:line="240" w:lineRule="auto"/>
    </w:pPr>
  </w:style>
  <w:style w:type="character" w:customStyle="1" w:styleId="Heading4Char">
    <w:name w:val="Heading 4 Char"/>
    <w:basedOn w:val="DefaultParagraphFont"/>
    <w:link w:val="Heading4"/>
    <w:uiPriority w:val="9"/>
    <w:rsid w:val="00EB2AB5"/>
    <w:rPr>
      <w:rFonts w:asciiTheme="majorHAnsi" w:eastAsiaTheme="majorEastAsia" w:hAnsiTheme="majorHAnsi" w:cstheme="majorBidi"/>
      <w:i/>
      <w:iCs/>
      <w:color w:val="2E74B5" w:themeColor="accent1" w:themeShade="BF"/>
    </w:rPr>
  </w:style>
  <w:style w:type="paragraph" w:customStyle="1" w:styleId="font0">
    <w:name w:val="font0"/>
    <w:basedOn w:val="Normal"/>
    <w:rsid w:val="00852B39"/>
    <w:pPr>
      <w:spacing w:before="100" w:beforeAutospacing="1" w:after="100" w:afterAutospacing="1" w:line="240" w:lineRule="auto"/>
    </w:pPr>
    <w:rPr>
      <w:rFonts w:ascii="Calibri" w:eastAsia="Times New Roman" w:hAnsi="Calibri" w:cs="Times New Roman"/>
      <w:color w:val="000000"/>
      <w:lang w:eastAsia="en-AU"/>
    </w:rPr>
  </w:style>
  <w:style w:type="paragraph" w:customStyle="1" w:styleId="xl69">
    <w:name w:val="xl69"/>
    <w:basedOn w:val="Normal"/>
    <w:rsid w:val="00852B39"/>
    <w:pPr>
      <w:spacing w:before="100" w:beforeAutospacing="1" w:after="100" w:afterAutospacing="1" w:line="240" w:lineRule="auto"/>
      <w:textAlignment w:val="center"/>
    </w:pPr>
    <w:rPr>
      <w:rFonts w:ascii="Arial" w:eastAsia="Times New Roman" w:hAnsi="Arial" w:cs="Arial"/>
      <w:sz w:val="20"/>
      <w:szCs w:val="20"/>
      <w:lang w:eastAsia="en-AU"/>
    </w:rPr>
  </w:style>
  <w:style w:type="paragraph" w:customStyle="1" w:styleId="xl70">
    <w:name w:val="xl70"/>
    <w:basedOn w:val="Normal"/>
    <w:rsid w:val="00852B39"/>
    <w:pPr>
      <w:spacing w:before="100" w:beforeAutospacing="1" w:after="100" w:afterAutospacing="1" w:line="240" w:lineRule="auto"/>
      <w:textAlignment w:val="center"/>
    </w:pPr>
    <w:rPr>
      <w:rFonts w:ascii="Arial" w:eastAsia="Times New Roman" w:hAnsi="Arial" w:cs="Arial"/>
      <w:color w:val="FF0000"/>
      <w:sz w:val="20"/>
      <w:szCs w:val="20"/>
      <w:lang w:eastAsia="en-AU"/>
    </w:rPr>
  </w:style>
  <w:style w:type="paragraph" w:customStyle="1" w:styleId="xl71">
    <w:name w:val="xl71"/>
    <w:basedOn w:val="Normal"/>
    <w:rsid w:val="00852B39"/>
    <w:pPr>
      <w:spacing w:before="100" w:beforeAutospacing="1" w:after="100" w:afterAutospacing="1" w:line="240" w:lineRule="auto"/>
      <w:jc w:val="center"/>
      <w:textAlignment w:val="center"/>
    </w:pPr>
    <w:rPr>
      <w:rFonts w:ascii="Arial" w:eastAsia="Times New Roman" w:hAnsi="Arial" w:cs="Arial"/>
      <w:sz w:val="20"/>
      <w:szCs w:val="20"/>
      <w:lang w:eastAsia="en-AU"/>
    </w:rPr>
  </w:style>
  <w:style w:type="paragraph" w:customStyle="1" w:styleId="xl72">
    <w:name w:val="xl72"/>
    <w:basedOn w:val="Normal"/>
    <w:rsid w:val="00852B39"/>
    <w:pPr>
      <w:spacing w:before="100" w:beforeAutospacing="1" w:after="100" w:afterAutospacing="1" w:line="240" w:lineRule="auto"/>
      <w:textAlignment w:val="top"/>
    </w:pPr>
    <w:rPr>
      <w:rFonts w:ascii="Arial" w:eastAsia="Times New Roman" w:hAnsi="Arial" w:cs="Arial"/>
      <w:sz w:val="20"/>
      <w:szCs w:val="20"/>
      <w:lang w:eastAsia="en-AU"/>
    </w:rPr>
  </w:style>
  <w:style w:type="paragraph" w:customStyle="1" w:styleId="xl73">
    <w:name w:val="xl73"/>
    <w:basedOn w:val="Normal"/>
    <w:rsid w:val="00852B39"/>
    <w:pPr>
      <w:shd w:val="clear" w:color="000000" w:fill="B8CCE4"/>
      <w:spacing w:before="100" w:beforeAutospacing="1" w:after="100" w:afterAutospacing="1" w:line="240" w:lineRule="auto"/>
    </w:pPr>
    <w:rPr>
      <w:rFonts w:ascii="Arial" w:eastAsia="Times New Roman" w:hAnsi="Arial" w:cs="Arial"/>
      <w:sz w:val="20"/>
      <w:szCs w:val="20"/>
      <w:lang w:eastAsia="en-AU"/>
    </w:rPr>
  </w:style>
  <w:style w:type="paragraph" w:customStyle="1" w:styleId="xl74">
    <w:name w:val="xl74"/>
    <w:basedOn w:val="Normal"/>
    <w:rsid w:val="00852B39"/>
    <w:pPr>
      <w:spacing w:before="100" w:beforeAutospacing="1" w:after="100" w:afterAutospacing="1" w:line="240" w:lineRule="auto"/>
    </w:pPr>
    <w:rPr>
      <w:rFonts w:ascii="Arial" w:eastAsia="Times New Roman" w:hAnsi="Arial" w:cs="Arial"/>
      <w:sz w:val="20"/>
      <w:szCs w:val="20"/>
      <w:lang w:eastAsia="en-AU"/>
    </w:rPr>
  </w:style>
  <w:style w:type="paragraph" w:customStyle="1" w:styleId="xl75">
    <w:name w:val="xl75"/>
    <w:basedOn w:val="Normal"/>
    <w:rsid w:val="00852B39"/>
    <w:pPr>
      <w:spacing w:before="100" w:beforeAutospacing="1" w:after="100" w:afterAutospacing="1" w:line="240" w:lineRule="auto"/>
    </w:pPr>
    <w:rPr>
      <w:rFonts w:ascii="Arial" w:eastAsia="Times New Roman" w:hAnsi="Arial" w:cs="Arial"/>
      <w:sz w:val="20"/>
      <w:szCs w:val="20"/>
      <w:lang w:eastAsia="en-AU"/>
    </w:rPr>
  </w:style>
  <w:style w:type="paragraph" w:customStyle="1" w:styleId="xl76">
    <w:name w:val="xl76"/>
    <w:basedOn w:val="Normal"/>
    <w:rsid w:val="00852B39"/>
    <w:pPr>
      <w:spacing w:before="100" w:beforeAutospacing="1" w:after="100" w:afterAutospacing="1" w:line="240" w:lineRule="auto"/>
    </w:pPr>
    <w:rPr>
      <w:rFonts w:ascii="Arial" w:eastAsia="Times New Roman" w:hAnsi="Arial" w:cs="Arial"/>
      <w:color w:val="FF0000"/>
      <w:sz w:val="20"/>
      <w:szCs w:val="20"/>
      <w:lang w:eastAsia="en-AU"/>
    </w:rPr>
  </w:style>
  <w:style w:type="paragraph" w:customStyle="1" w:styleId="xl77">
    <w:name w:val="xl77"/>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8"/>
      <w:szCs w:val="18"/>
      <w:lang w:eastAsia="en-AU"/>
    </w:rPr>
  </w:style>
  <w:style w:type="paragraph" w:customStyle="1" w:styleId="xl78">
    <w:name w:val="xl78"/>
    <w:basedOn w:val="Normal"/>
    <w:rsid w:val="00852B39"/>
    <w:pPr>
      <w:shd w:val="clear" w:color="000000" w:fill="B8CCE4"/>
      <w:spacing w:before="100" w:beforeAutospacing="1" w:after="100" w:afterAutospacing="1" w:line="240" w:lineRule="auto"/>
      <w:jc w:val="center"/>
      <w:textAlignment w:val="center"/>
    </w:pPr>
    <w:rPr>
      <w:rFonts w:ascii="Arial" w:eastAsia="Times New Roman" w:hAnsi="Arial" w:cs="Arial"/>
      <w:b/>
      <w:bCs/>
      <w:sz w:val="18"/>
      <w:szCs w:val="18"/>
      <w:lang w:eastAsia="en-AU"/>
    </w:rPr>
  </w:style>
  <w:style w:type="paragraph" w:customStyle="1" w:styleId="xl79">
    <w:name w:val="xl79"/>
    <w:basedOn w:val="Normal"/>
    <w:rsid w:val="00852B39"/>
    <w:pPr>
      <w:shd w:val="clear" w:color="000000" w:fill="B8CCE4"/>
      <w:spacing w:before="100" w:beforeAutospacing="1" w:after="100" w:afterAutospacing="1" w:line="240" w:lineRule="auto"/>
      <w:textAlignment w:val="center"/>
    </w:pPr>
    <w:rPr>
      <w:rFonts w:ascii="Arial" w:eastAsia="Times New Roman" w:hAnsi="Arial" w:cs="Arial"/>
      <w:b/>
      <w:bCs/>
      <w:sz w:val="18"/>
      <w:szCs w:val="18"/>
      <w:lang w:eastAsia="en-AU"/>
    </w:rPr>
  </w:style>
  <w:style w:type="paragraph" w:customStyle="1" w:styleId="xl80">
    <w:name w:val="xl80"/>
    <w:basedOn w:val="Normal"/>
    <w:rsid w:val="00852B39"/>
    <w:pP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81">
    <w:name w:val="xl81"/>
    <w:basedOn w:val="Normal"/>
    <w:rsid w:val="00852B39"/>
    <w:pPr>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82">
    <w:name w:val="xl82"/>
    <w:basedOn w:val="Normal"/>
    <w:rsid w:val="00852B39"/>
    <w:pPr>
      <w:spacing w:before="100" w:beforeAutospacing="1" w:after="100" w:afterAutospacing="1" w:line="240" w:lineRule="auto"/>
      <w:jc w:val="center"/>
      <w:textAlignment w:val="center"/>
    </w:pPr>
    <w:rPr>
      <w:rFonts w:ascii="Arial" w:eastAsia="Times New Roman" w:hAnsi="Arial" w:cs="Arial"/>
      <w:sz w:val="18"/>
      <w:szCs w:val="18"/>
      <w:lang w:eastAsia="en-AU"/>
    </w:rPr>
  </w:style>
  <w:style w:type="paragraph" w:customStyle="1" w:styleId="xl83">
    <w:name w:val="xl83"/>
    <w:basedOn w:val="Normal"/>
    <w:rsid w:val="00852B39"/>
    <w:pPr>
      <w:spacing w:before="100" w:beforeAutospacing="1" w:after="100" w:afterAutospacing="1" w:line="240" w:lineRule="auto"/>
      <w:textAlignment w:val="center"/>
    </w:pPr>
    <w:rPr>
      <w:rFonts w:ascii="Arial" w:eastAsia="Times New Roman" w:hAnsi="Arial" w:cs="Arial"/>
      <w:sz w:val="18"/>
      <w:szCs w:val="18"/>
      <w:lang w:eastAsia="en-AU"/>
    </w:rPr>
  </w:style>
  <w:style w:type="paragraph" w:customStyle="1" w:styleId="xl84">
    <w:name w:val="xl84"/>
    <w:basedOn w:val="Normal"/>
    <w:rsid w:val="00852B39"/>
    <w:pPr>
      <w:shd w:val="clear" w:color="000000" w:fill="FFFFFF"/>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85">
    <w:name w:val="xl85"/>
    <w:basedOn w:val="Normal"/>
    <w:rsid w:val="00852B39"/>
    <w:pPr>
      <w:shd w:val="clear" w:color="000000" w:fill="FFFFFF"/>
      <w:spacing w:before="100" w:beforeAutospacing="1" w:after="100" w:afterAutospacing="1" w:line="240" w:lineRule="auto"/>
      <w:jc w:val="center"/>
      <w:textAlignment w:val="center"/>
    </w:pPr>
    <w:rPr>
      <w:rFonts w:ascii="Arial" w:eastAsia="Times New Roman" w:hAnsi="Arial" w:cs="Arial"/>
      <w:sz w:val="18"/>
      <w:szCs w:val="18"/>
      <w:lang w:eastAsia="en-AU"/>
    </w:rPr>
  </w:style>
  <w:style w:type="paragraph" w:customStyle="1" w:styleId="xl86">
    <w:name w:val="xl86"/>
    <w:basedOn w:val="Normal"/>
    <w:rsid w:val="00852B39"/>
    <w:pPr>
      <w:shd w:val="clear" w:color="000000" w:fill="FFFFFF"/>
      <w:spacing w:before="100" w:beforeAutospacing="1" w:after="100" w:afterAutospacing="1" w:line="240" w:lineRule="auto"/>
      <w:textAlignment w:val="center"/>
    </w:pPr>
    <w:rPr>
      <w:rFonts w:ascii="Arial" w:eastAsia="Times New Roman" w:hAnsi="Arial" w:cs="Arial"/>
      <w:sz w:val="18"/>
      <w:szCs w:val="18"/>
      <w:lang w:eastAsia="en-AU"/>
    </w:rPr>
  </w:style>
  <w:style w:type="paragraph" w:customStyle="1" w:styleId="xl87">
    <w:name w:val="xl87"/>
    <w:basedOn w:val="Normal"/>
    <w:rsid w:val="00852B39"/>
    <w:pPr>
      <w:spacing w:before="100" w:beforeAutospacing="1" w:after="100" w:afterAutospacing="1" w:line="240" w:lineRule="auto"/>
      <w:jc w:val="right"/>
      <w:textAlignment w:val="top"/>
    </w:pPr>
    <w:rPr>
      <w:rFonts w:ascii="Arial" w:eastAsia="Times New Roman" w:hAnsi="Arial" w:cs="Arial"/>
      <w:sz w:val="18"/>
      <w:szCs w:val="18"/>
      <w:lang w:eastAsia="en-AU"/>
    </w:rPr>
  </w:style>
  <w:style w:type="paragraph" w:customStyle="1" w:styleId="xl88">
    <w:name w:val="xl88"/>
    <w:basedOn w:val="Normal"/>
    <w:rsid w:val="00852B39"/>
    <w:pPr>
      <w:spacing w:before="100" w:beforeAutospacing="1" w:after="100" w:afterAutospacing="1" w:line="240" w:lineRule="auto"/>
      <w:jc w:val="right"/>
    </w:pPr>
    <w:rPr>
      <w:rFonts w:ascii="Arial" w:eastAsia="Times New Roman" w:hAnsi="Arial" w:cs="Arial"/>
      <w:sz w:val="18"/>
      <w:szCs w:val="18"/>
      <w:lang w:eastAsia="en-AU"/>
    </w:rPr>
  </w:style>
  <w:style w:type="paragraph" w:customStyle="1" w:styleId="xl89">
    <w:name w:val="xl89"/>
    <w:basedOn w:val="Normal"/>
    <w:rsid w:val="00852B39"/>
    <w:pPr>
      <w:spacing w:before="100" w:beforeAutospacing="1" w:after="100" w:afterAutospacing="1" w:line="240" w:lineRule="auto"/>
      <w:jc w:val="center"/>
    </w:pPr>
    <w:rPr>
      <w:rFonts w:ascii="Arial" w:eastAsia="Times New Roman" w:hAnsi="Arial" w:cs="Arial"/>
      <w:sz w:val="18"/>
      <w:szCs w:val="18"/>
      <w:lang w:eastAsia="en-AU"/>
    </w:rPr>
  </w:style>
  <w:style w:type="paragraph" w:customStyle="1" w:styleId="xl90">
    <w:name w:val="xl90"/>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1">
    <w:name w:val="xl91"/>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2">
    <w:name w:val="xl92"/>
    <w:basedOn w:val="Normal"/>
    <w:rsid w:val="00852B39"/>
    <w:pPr>
      <w:shd w:val="clear" w:color="000000" w:fill="FFFFFF"/>
      <w:spacing w:before="100" w:beforeAutospacing="1" w:after="100" w:afterAutospacing="1" w:line="240" w:lineRule="auto"/>
      <w:textAlignment w:val="center"/>
    </w:pPr>
    <w:rPr>
      <w:rFonts w:ascii="Arial" w:eastAsia="Times New Roman" w:hAnsi="Arial" w:cs="Arial"/>
      <w:color w:val="FF0000"/>
      <w:sz w:val="18"/>
      <w:szCs w:val="18"/>
      <w:lang w:eastAsia="en-AU"/>
    </w:rPr>
  </w:style>
  <w:style w:type="paragraph" w:customStyle="1" w:styleId="xl93">
    <w:name w:val="xl93"/>
    <w:basedOn w:val="Normal"/>
    <w:rsid w:val="00852B39"/>
    <w:pPr>
      <w:spacing w:before="100" w:beforeAutospacing="1" w:after="100" w:afterAutospacing="1" w:line="240" w:lineRule="auto"/>
      <w:jc w:val="center"/>
      <w:textAlignment w:val="top"/>
    </w:pPr>
    <w:rPr>
      <w:rFonts w:ascii="Arial" w:eastAsia="Times New Roman" w:hAnsi="Arial" w:cs="Arial"/>
      <w:sz w:val="18"/>
      <w:szCs w:val="18"/>
      <w:lang w:eastAsia="en-AU"/>
    </w:rPr>
  </w:style>
  <w:style w:type="paragraph" w:customStyle="1" w:styleId="xl94">
    <w:name w:val="xl94"/>
    <w:basedOn w:val="Normal"/>
    <w:rsid w:val="00852B39"/>
    <w:pPr>
      <w:shd w:val="clear" w:color="000000" w:fill="FFFFFF"/>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95">
    <w:name w:val="xl95"/>
    <w:basedOn w:val="Normal"/>
    <w:rsid w:val="00852B39"/>
    <w:pPr>
      <w:shd w:val="clear" w:color="000000" w:fill="FFFFFF"/>
      <w:spacing w:before="100" w:beforeAutospacing="1" w:after="100" w:afterAutospacing="1" w:line="240" w:lineRule="auto"/>
      <w:jc w:val="center"/>
      <w:textAlignment w:val="center"/>
    </w:pPr>
    <w:rPr>
      <w:rFonts w:ascii="Arial" w:eastAsia="Times New Roman" w:hAnsi="Arial" w:cs="Arial"/>
      <w:color w:val="FF0000"/>
      <w:sz w:val="18"/>
      <w:szCs w:val="18"/>
      <w:lang w:eastAsia="en-AU"/>
    </w:rPr>
  </w:style>
  <w:style w:type="paragraph" w:customStyle="1" w:styleId="xl96">
    <w:name w:val="xl96"/>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8"/>
      <w:szCs w:val="18"/>
      <w:lang w:eastAsia="en-AU"/>
    </w:rPr>
  </w:style>
  <w:style w:type="paragraph" w:customStyle="1" w:styleId="xl97">
    <w:name w:val="xl97"/>
    <w:basedOn w:val="Normal"/>
    <w:rsid w:val="00852B39"/>
    <w:pP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98">
    <w:name w:val="xl98"/>
    <w:basedOn w:val="Normal"/>
    <w:rsid w:val="00852B39"/>
    <w:pPr>
      <w:spacing w:before="100" w:beforeAutospacing="1" w:after="100" w:afterAutospacing="1" w:line="240" w:lineRule="auto"/>
    </w:pPr>
    <w:rPr>
      <w:rFonts w:ascii="Arial" w:eastAsia="Times New Roman" w:hAnsi="Arial" w:cs="Arial"/>
      <w:sz w:val="18"/>
      <w:szCs w:val="18"/>
      <w:lang w:eastAsia="en-AU"/>
    </w:rPr>
  </w:style>
  <w:style w:type="paragraph" w:customStyle="1" w:styleId="xl99">
    <w:name w:val="xl99"/>
    <w:basedOn w:val="Normal"/>
    <w:rsid w:val="00852B39"/>
    <w:pPr>
      <w:spacing w:before="100" w:beforeAutospacing="1" w:after="100" w:afterAutospacing="1" w:line="240" w:lineRule="auto"/>
      <w:textAlignment w:val="top"/>
    </w:pPr>
    <w:rPr>
      <w:rFonts w:ascii="Arial" w:eastAsia="Times New Roman" w:hAnsi="Arial" w:cs="Arial"/>
      <w:sz w:val="20"/>
      <w:szCs w:val="20"/>
      <w:lang w:eastAsia="en-AU"/>
    </w:rPr>
  </w:style>
  <w:style w:type="paragraph" w:customStyle="1" w:styleId="xl100">
    <w:name w:val="xl100"/>
    <w:basedOn w:val="Normal"/>
    <w:rsid w:val="00852B39"/>
    <w:pPr>
      <w:pBdr>
        <w:top w:val="single" w:sz="4" w:space="0" w:color="95B3D7"/>
        <w:bottom w:val="single" w:sz="4" w:space="0" w:color="95B3D7"/>
      </w:pBdr>
      <w:shd w:val="clear" w:color="DCE6F1" w:fill="DCE6F1"/>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1">
    <w:name w:val="xl101"/>
    <w:basedOn w:val="Normal"/>
    <w:rsid w:val="00852B39"/>
    <w:pPr>
      <w:pBdr>
        <w:top w:val="single" w:sz="4" w:space="0" w:color="95B3D7"/>
        <w:bottom w:val="single" w:sz="4" w:space="0" w:color="95B3D7"/>
      </w:pBdr>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2">
    <w:name w:val="xl102"/>
    <w:basedOn w:val="Normal"/>
    <w:rsid w:val="00852B39"/>
    <w:pPr>
      <w:shd w:val="clear" w:color="000000" w:fill="FFFFFF"/>
      <w:spacing w:before="100" w:beforeAutospacing="1" w:after="100" w:afterAutospacing="1" w:line="240" w:lineRule="auto"/>
      <w:textAlignment w:val="top"/>
    </w:pPr>
    <w:rPr>
      <w:rFonts w:ascii="Arial" w:eastAsia="Times New Roman" w:hAnsi="Arial" w:cs="Arial"/>
      <w:sz w:val="18"/>
      <w:szCs w:val="18"/>
      <w:lang w:eastAsia="en-AU"/>
    </w:rPr>
  </w:style>
  <w:style w:type="paragraph" w:customStyle="1" w:styleId="xl103">
    <w:name w:val="xl103"/>
    <w:basedOn w:val="Normal"/>
    <w:rsid w:val="00852B39"/>
    <w:pPr>
      <w:shd w:val="clear" w:color="000000" w:fill="FFFFFF"/>
      <w:spacing w:before="100" w:beforeAutospacing="1" w:after="100" w:afterAutospacing="1" w:line="240" w:lineRule="auto"/>
      <w:textAlignment w:val="top"/>
    </w:pPr>
    <w:rPr>
      <w:rFonts w:ascii="Arial" w:eastAsia="Times New Roman" w:hAnsi="Arial" w:cs="Arial"/>
      <w:color w:val="FF0000"/>
      <w:sz w:val="18"/>
      <w:szCs w:val="18"/>
      <w:lang w:eastAsia="en-AU"/>
    </w:rPr>
  </w:style>
  <w:style w:type="paragraph" w:customStyle="1" w:styleId="xl104">
    <w:name w:val="xl104"/>
    <w:basedOn w:val="Normal"/>
    <w:rsid w:val="00852B39"/>
    <w:pPr>
      <w:shd w:val="clear" w:color="000000" w:fill="B8CCE4"/>
      <w:spacing w:before="100" w:beforeAutospacing="1" w:after="100" w:afterAutospacing="1" w:line="240" w:lineRule="auto"/>
      <w:textAlignment w:val="top"/>
    </w:pPr>
    <w:rPr>
      <w:rFonts w:ascii="Arial" w:eastAsia="Times New Roman" w:hAnsi="Arial" w:cs="Arial"/>
      <w:b/>
      <w:bCs/>
      <w:sz w:val="16"/>
      <w:szCs w:val="16"/>
      <w:lang w:eastAsia="en-AU"/>
    </w:rPr>
  </w:style>
  <w:style w:type="paragraph" w:customStyle="1" w:styleId="xl105">
    <w:name w:val="xl105"/>
    <w:basedOn w:val="Normal"/>
    <w:rsid w:val="00852B39"/>
    <w:pPr>
      <w:spacing w:before="100" w:beforeAutospacing="1" w:after="100" w:afterAutospacing="1" w:line="240" w:lineRule="auto"/>
      <w:textAlignment w:val="top"/>
    </w:pPr>
    <w:rPr>
      <w:rFonts w:ascii="Arial" w:eastAsia="Times New Roman" w:hAnsi="Arial" w:cs="Arial"/>
      <w:sz w:val="16"/>
      <w:szCs w:val="16"/>
      <w:lang w:eastAsia="en-AU"/>
    </w:rPr>
  </w:style>
  <w:style w:type="paragraph" w:customStyle="1" w:styleId="xl106">
    <w:name w:val="xl106"/>
    <w:basedOn w:val="Normal"/>
    <w:rsid w:val="00852B39"/>
    <w:pPr>
      <w:spacing w:before="100" w:beforeAutospacing="1" w:after="100" w:afterAutospacing="1" w:line="240" w:lineRule="auto"/>
      <w:textAlignment w:val="center"/>
    </w:pPr>
    <w:rPr>
      <w:rFonts w:ascii="Arial" w:eastAsia="Times New Roman" w:hAnsi="Arial" w:cs="Arial"/>
      <w:sz w:val="16"/>
      <w:szCs w:val="16"/>
      <w:lang w:eastAsia="en-AU"/>
    </w:rPr>
  </w:style>
  <w:style w:type="paragraph" w:customStyle="1" w:styleId="xl107">
    <w:name w:val="xl107"/>
    <w:basedOn w:val="Normal"/>
    <w:rsid w:val="00852B39"/>
    <w:pPr>
      <w:spacing w:before="100" w:beforeAutospacing="1" w:after="100" w:afterAutospacing="1" w:line="240" w:lineRule="auto"/>
    </w:pPr>
    <w:rPr>
      <w:rFonts w:ascii="Arial" w:eastAsia="Times New Roman" w:hAnsi="Arial" w:cs="Arial"/>
      <w:sz w:val="16"/>
      <w:szCs w:val="16"/>
      <w:lang w:eastAsia="en-AU"/>
    </w:rPr>
  </w:style>
  <w:style w:type="paragraph" w:customStyle="1" w:styleId="xl108">
    <w:name w:val="xl108"/>
    <w:basedOn w:val="Normal"/>
    <w:rsid w:val="00852B39"/>
    <w:pPr>
      <w:spacing w:before="100" w:beforeAutospacing="1" w:after="100" w:afterAutospacing="1" w:line="240" w:lineRule="auto"/>
      <w:textAlignment w:val="top"/>
    </w:pPr>
    <w:rPr>
      <w:rFonts w:ascii="Arial" w:eastAsia="Times New Roman" w:hAnsi="Arial" w:cs="Arial"/>
      <w:color w:val="FF0000"/>
      <w:sz w:val="16"/>
      <w:szCs w:val="16"/>
      <w:lang w:eastAsia="en-AU"/>
    </w:rPr>
  </w:style>
  <w:style w:type="paragraph" w:customStyle="1" w:styleId="xl109">
    <w:name w:val="xl109"/>
    <w:basedOn w:val="Normal"/>
    <w:rsid w:val="00852B39"/>
    <w:pPr>
      <w:spacing w:before="100" w:beforeAutospacing="1" w:after="100" w:afterAutospacing="1" w:line="240" w:lineRule="auto"/>
      <w:textAlignment w:val="top"/>
    </w:pPr>
    <w:rPr>
      <w:rFonts w:ascii="Arial" w:eastAsia="Times New Roman" w:hAnsi="Arial" w:cs="Arial"/>
      <w:sz w:val="16"/>
      <w:szCs w:val="16"/>
      <w:lang w:eastAsia="en-AU"/>
    </w:rPr>
  </w:style>
  <w:style w:type="paragraph" w:styleId="Title">
    <w:name w:val="Title"/>
    <w:basedOn w:val="Normal"/>
    <w:next w:val="Normal"/>
    <w:link w:val="TitleChar"/>
    <w:uiPriority w:val="10"/>
    <w:qFormat/>
    <w:rsid w:val="00C901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1C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01C6"/>
    <w:rPr>
      <w:rFonts w:eastAsiaTheme="minorEastAsia"/>
      <w:color w:val="5A5A5A" w:themeColor="text1" w:themeTint="A5"/>
      <w:spacing w:val="15"/>
    </w:rPr>
  </w:style>
  <w:style w:type="paragraph" w:styleId="DocumentMap">
    <w:name w:val="Document Map"/>
    <w:basedOn w:val="Normal"/>
    <w:link w:val="DocumentMapChar"/>
    <w:uiPriority w:val="99"/>
    <w:semiHidden/>
    <w:unhideWhenUsed/>
    <w:rsid w:val="002F302D"/>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2F302D"/>
    <w:rPr>
      <w:rFonts w:ascii="Times New Roman" w:hAnsi="Times New Roman" w:cs="Times New Roman"/>
      <w:sz w:val="24"/>
      <w:szCs w:val="24"/>
    </w:rPr>
  </w:style>
  <w:style w:type="character" w:styleId="Mention">
    <w:name w:val="Mention"/>
    <w:basedOn w:val="DefaultParagraphFont"/>
    <w:uiPriority w:val="99"/>
    <w:semiHidden/>
    <w:unhideWhenUsed/>
    <w:rsid w:val="00E83FD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1204">
      <w:bodyDiv w:val="1"/>
      <w:marLeft w:val="0"/>
      <w:marRight w:val="0"/>
      <w:marTop w:val="0"/>
      <w:marBottom w:val="0"/>
      <w:divBdr>
        <w:top w:val="none" w:sz="0" w:space="0" w:color="auto"/>
        <w:left w:val="none" w:sz="0" w:space="0" w:color="auto"/>
        <w:bottom w:val="none" w:sz="0" w:space="0" w:color="auto"/>
        <w:right w:val="none" w:sz="0" w:space="0" w:color="auto"/>
      </w:divBdr>
    </w:div>
    <w:div w:id="8526187">
      <w:bodyDiv w:val="1"/>
      <w:marLeft w:val="0"/>
      <w:marRight w:val="0"/>
      <w:marTop w:val="0"/>
      <w:marBottom w:val="0"/>
      <w:divBdr>
        <w:top w:val="none" w:sz="0" w:space="0" w:color="auto"/>
        <w:left w:val="none" w:sz="0" w:space="0" w:color="auto"/>
        <w:bottom w:val="none" w:sz="0" w:space="0" w:color="auto"/>
        <w:right w:val="none" w:sz="0" w:space="0" w:color="auto"/>
      </w:divBdr>
    </w:div>
    <w:div w:id="23216413">
      <w:bodyDiv w:val="1"/>
      <w:marLeft w:val="0"/>
      <w:marRight w:val="0"/>
      <w:marTop w:val="0"/>
      <w:marBottom w:val="0"/>
      <w:divBdr>
        <w:top w:val="none" w:sz="0" w:space="0" w:color="auto"/>
        <w:left w:val="none" w:sz="0" w:space="0" w:color="auto"/>
        <w:bottom w:val="none" w:sz="0" w:space="0" w:color="auto"/>
        <w:right w:val="none" w:sz="0" w:space="0" w:color="auto"/>
      </w:divBdr>
    </w:div>
    <w:div w:id="29115064">
      <w:bodyDiv w:val="1"/>
      <w:marLeft w:val="0"/>
      <w:marRight w:val="0"/>
      <w:marTop w:val="0"/>
      <w:marBottom w:val="0"/>
      <w:divBdr>
        <w:top w:val="none" w:sz="0" w:space="0" w:color="auto"/>
        <w:left w:val="none" w:sz="0" w:space="0" w:color="auto"/>
        <w:bottom w:val="none" w:sz="0" w:space="0" w:color="auto"/>
        <w:right w:val="none" w:sz="0" w:space="0" w:color="auto"/>
      </w:divBdr>
    </w:div>
    <w:div w:id="36708453">
      <w:bodyDiv w:val="1"/>
      <w:marLeft w:val="0"/>
      <w:marRight w:val="0"/>
      <w:marTop w:val="0"/>
      <w:marBottom w:val="0"/>
      <w:divBdr>
        <w:top w:val="none" w:sz="0" w:space="0" w:color="auto"/>
        <w:left w:val="none" w:sz="0" w:space="0" w:color="auto"/>
        <w:bottom w:val="none" w:sz="0" w:space="0" w:color="auto"/>
        <w:right w:val="none" w:sz="0" w:space="0" w:color="auto"/>
      </w:divBdr>
    </w:div>
    <w:div w:id="44456972">
      <w:bodyDiv w:val="1"/>
      <w:marLeft w:val="0"/>
      <w:marRight w:val="0"/>
      <w:marTop w:val="0"/>
      <w:marBottom w:val="0"/>
      <w:divBdr>
        <w:top w:val="none" w:sz="0" w:space="0" w:color="auto"/>
        <w:left w:val="none" w:sz="0" w:space="0" w:color="auto"/>
        <w:bottom w:val="none" w:sz="0" w:space="0" w:color="auto"/>
        <w:right w:val="none" w:sz="0" w:space="0" w:color="auto"/>
      </w:divBdr>
    </w:div>
    <w:div w:id="45032357">
      <w:bodyDiv w:val="1"/>
      <w:marLeft w:val="0"/>
      <w:marRight w:val="0"/>
      <w:marTop w:val="0"/>
      <w:marBottom w:val="0"/>
      <w:divBdr>
        <w:top w:val="none" w:sz="0" w:space="0" w:color="auto"/>
        <w:left w:val="none" w:sz="0" w:space="0" w:color="auto"/>
        <w:bottom w:val="none" w:sz="0" w:space="0" w:color="auto"/>
        <w:right w:val="none" w:sz="0" w:space="0" w:color="auto"/>
      </w:divBdr>
    </w:div>
    <w:div w:id="58553238">
      <w:bodyDiv w:val="1"/>
      <w:marLeft w:val="0"/>
      <w:marRight w:val="0"/>
      <w:marTop w:val="0"/>
      <w:marBottom w:val="0"/>
      <w:divBdr>
        <w:top w:val="none" w:sz="0" w:space="0" w:color="auto"/>
        <w:left w:val="none" w:sz="0" w:space="0" w:color="auto"/>
        <w:bottom w:val="none" w:sz="0" w:space="0" w:color="auto"/>
        <w:right w:val="none" w:sz="0" w:space="0" w:color="auto"/>
      </w:divBdr>
    </w:div>
    <w:div w:id="61414859">
      <w:bodyDiv w:val="1"/>
      <w:marLeft w:val="0"/>
      <w:marRight w:val="0"/>
      <w:marTop w:val="0"/>
      <w:marBottom w:val="0"/>
      <w:divBdr>
        <w:top w:val="none" w:sz="0" w:space="0" w:color="auto"/>
        <w:left w:val="none" w:sz="0" w:space="0" w:color="auto"/>
        <w:bottom w:val="none" w:sz="0" w:space="0" w:color="auto"/>
        <w:right w:val="none" w:sz="0" w:space="0" w:color="auto"/>
      </w:divBdr>
    </w:div>
    <w:div w:id="74085906">
      <w:bodyDiv w:val="1"/>
      <w:marLeft w:val="0"/>
      <w:marRight w:val="0"/>
      <w:marTop w:val="0"/>
      <w:marBottom w:val="0"/>
      <w:divBdr>
        <w:top w:val="none" w:sz="0" w:space="0" w:color="auto"/>
        <w:left w:val="none" w:sz="0" w:space="0" w:color="auto"/>
        <w:bottom w:val="none" w:sz="0" w:space="0" w:color="auto"/>
        <w:right w:val="none" w:sz="0" w:space="0" w:color="auto"/>
      </w:divBdr>
    </w:div>
    <w:div w:id="81070324">
      <w:bodyDiv w:val="1"/>
      <w:marLeft w:val="0"/>
      <w:marRight w:val="0"/>
      <w:marTop w:val="0"/>
      <w:marBottom w:val="0"/>
      <w:divBdr>
        <w:top w:val="none" w:sz="0" w:space="0" w:color="auto"/>
        <w:left w:val="none" w:sz="0" w:space="0" w:color="auto"/>
        <w:bottom w:val="none" w:sz="0" w:space="0" w:color="auto"/>
        <w:right w:val="none" w:sz="0" w:space="0" w:color="auto"/>
      </w:divBdr>
    </w:div>
    <w:div w:id="110321402">
      <w:bodyDiv w:val="1"/>
      <w:marLeft w:val="0"/>
      <w:marRight w:val="0"/>
      <w:marTop w:val="0"/>
      <w:marBottom w:val="0"/>
      <w:divBdr>
        <w:top w:val="none" w:sz="0" w:space="0" w:color="auto"/>
        <w:left w:val="none" w:sz="0" w:space="0" w:color="auto"/>
        <w:bottom w:val="none" w:sz="0" w:space="0" w:color="auto"/>
        <w:right w:val="none" w:sz="0" w:space="0" w:color="auto"/>
      </w:divBdr>
    </w:div>
    <w:div w:id="129443922">
      <w:bodyDiv w:val="1"/>
      <w:marLeft w:val="0"/>
      <w:marRight w:val="0"/>
      <w:marTop w:val="0"/>
      <w:marBottom w:val="0"/>
      <w:divBdr>
        <w:top w:val="none" w:sz="0" w:space="0" w:color="auto"/>
        <w:left w:val="none" w:sz="0" w:space="0" w:color="auto"/>
        <w:bottom w:val="none" w:sz="0" w:space="0" w:color="auto"/>
        <w:right w:val="none" w:sz="0" w:space="0" w:color="auto"/>
      </w:divBdr>
    </w:div>
    <w:div w:id="143855250">
      <w:bodyDiv w:val="1"/>
      <w:marLeft w:val="0"/>
      <w:marRight w:val="0"/>
      <w:marTop w:val="0"/>
      <w:marBottom w:val="0"/>
      <w:divBdr>
        <w:top w:val="none" w:sz="0" w:space="0" w:color="auto"/>
        <w:left w:val="none" w:sz="0" w:space="0" w:color="auto"/>
        <w:bottom w:val="none" w:sz="0" w:space="0" w:color="auto"/>
        <w:right w:val="none" w:sz="0" w:space="0" w:color="auto"/>
      </w:divBdr>
    </w:div>
    <w:div w:id="146284199">
      <w:bodyDiv w:val="1"/>
      <w:marLeft w:val="0"/>
      <w:marRight w:val="0"/>
      <w:marTop w:val="0"/>
      <w:marBottom w:val="0"/>
      <w:divBdr>
        <w:top w:val="none" w:sz="0" w:space="0" w:color="auto"/>
        <w:left w:val="none" w:sz="0" w:space="0" w:color="auto"/>
        <w:bottom w:val="none" w:sz="0" w:space="0" w:color="auto"/>
        <w:right w:val="none" w:sz="0" w:space="0" w:color="auto"/>
      </w:divBdr>
    </w:div>
    <w:div w:id="193006949">
      <w:bodyDiv w:val="1"/>
      <w:marLeft w:val="0"/>
      <w:marRight w:val="0"/>
      <w:marTop w:val="0"/>
      <w:marBottom w:val="0"/>
      <w:divBdr>
        <w:top w:val="none" w:sz="0" w:space="0" w:color="auto"/>
        <w:left w:val="none" w:sz="0" w:space="0" w:color="auto"/>
        <w:bottom w:val="none" w:sz="0" w:space="0" w:color="auto"/>
        <w:right w:val="none" w:sz="0" w:space="0" w:color="auto"/>
      </w:divBdr>
    </w:div>
    <w:div w:id="201065856">
      <w:bodyDiv w:val="1"/>
      <w:marLeft w:val="0"/>
      <w:marRight w:val="0"/>
      <w:marTop w:val="0"/>
      <w:marBottom w:val="0"/>
      <w:divBdr>
        <w:top w:val="none" w:sz="0" w:space="0" w:color="auto"/>
        <w:left w:val="none" w:sz="0" w:space="0" w:color="auto"/>
        <w:bottom w:val="none" w:sz="0" w:space="0" w:color="auto"/>
        <w:right w:val="none" w:sz="0" w:space="0" w:color="auto"/>
      </w:divBdr>
    </w:div>
    <w:div w:id="217017750">
      <w:bodyDiv w:val="1"/>
      <w:marLeft w:val="0"/>
      <w:marRight w:val="0"/>
      <w:marTop w:val="0"/>
      <w:marBottom w:val="0"/>
      <w:divBdr>
        <w:top w:val="none" w:sz="0" w:space="0" w:color="auto"/>
        <w:left w:val="none" w:sz="0" w:space="0" w:color="auto"/>
        <w:bottom w:val="none" w:sz="0" w:space="0" w:color="auto"/>
        <w:right w:val="none" w:sz="0" w:space="0" w:color="auto"/>
      </w:divBdr>
    </w:div>
    <w:div w:id="217515926">
      <w:bodyDiv w:val="1"/>
      <w:marLeft w:val="0"/>
      <w:marRight w:val="0"/>
      <w:marTop w:val="0"/>
      <w:marBottom w:val="0"/>
      <w:divBdr>
        <w:top w:val="none" w:sz="0" w:space="0" w:color="auto"/>
        <w:left w:val="none" w:sz="0" w:space="0" w:color="auto"/>
        <w:bottom w:val="none" w:sz="0" w:space="0" w:color="auto"/>
        <w:right w:val="none" w:sz="0" w:space="0" w:color="auto"/>
      </w:divBdr>
    </w:div>
    <w:div w:id="220094676">
      <w:bodyDiv w:val="1"/>
      <w:marLeft w:val="0"/>
      <w:marRight w:val="0"/>
      <w:marTop w:val="0"/>
      <w:marBottom w:val="0"/>
      <w:divBdr>
        <w:top w:val="none" w:sz="0" w:space="0" w:color="auto"/>
        <w:left w:val="none" w:sz="0" w:space="0" w:color="auto"/>
        <w:bottom w:val="none" w:sz="0" w:space="0" w:color="auto"/>
        <w:right w:val="none" w:sz="0" w:space="0" w:color="auto"/>
      </w:divBdr>
    </w:div>
    <w:div w:id="247429515">
      <w:bodyDiv w:val="1"/>
      <w:marLeft w:val="0"/>
      <w:marRight w:val="0"/>
      <w:marTop w:val="0"/>
      <w:marBottom w:val="0"/>
      <w:divBdr>
        <w:top w:val="none" w:sz="0" w:space="0" w:color="auto"/>
        <w:left w:val="none" w:sz="0" w:space="0" w:color="auto"/>
        <w:bottom w:val="none" w:sz="0" w:space="0" w:color="auto"/>
        <w:right w:val="none" w:sz="0" w:space="0" w:color="auto"/>
      </w:divBdr>
    </w:div>
    <w:div w:id="282421456">
      <w:bodyDiv w:val="1"/>
      <w:marLeft w:val="0"/>
      <w:marRight w:val="0"/>
      <w:marTop w:val="0"/>
      <w:marBottom w:val="0"/>
      <w:divBdr>
        <w:top w:val="none" w:sz="0" w:space="0" w:color="auto"/>
        <w:left w:val="none" w:sz="0" w:space="0" w:color="auto"/>
        <w:bottom w:val="none" w:sz="0" w:space="0" w:color="auto"/>
        <w:right w:val="none" w:sz="0" w:space="0" w:color="auto"/>
      </w:divBdr>
    </w:div>
    <w:div w:id="289820289">
      <w:bodyDiv w:val="1"/>
      <w:marLeft w:val="0"/>
      <w:marRight w:val="0"/>
      <w:marTop w:val="0"/>
      <w:marBottom w:val="0"/>
      <w:divBdr>
        <w:top w:val="none" w:sz="0" w:space="0" w:color="auto"/>
        <w:left w:val="none" w:sz="0" w:space="0" w:color="auto"/>
        <w:bottom w:val="none" w:sz="0" w:space="0" w:color="auto"/>
        <w:right w:val="none" w:sz="0" w:space="0" w:color="auto"/>
      </w:divBdr>
    </w:div>
    <w:div w:id="296028041">
      <w:bodyDiv w:val="1"/>
      <w:marLeft w:val="0"/>
      <w:marRight w:val="0"/>
      <w:marTop w:val="0"/>
      <w:marBottom w:val="0"/>
      <w:divBdr>
        <w:top w:val="none" w:sz="0" w:space="0" w:color="auto"/>
        <w:left w:val="none" w:sz="0" w:space="0" w:color="auto"/>
        <w:bottom w:val="none" w:sz="0" w:space="0" w:color="auto"/>
        <w:right w:val="none" w:sz="0" w:space="0" w:color="auto"/>
      </w:divBdr>
    </w:div>
    <w:div w:id="316693483">
      <w:bodyDiv w:val="1"/>
      <w:marLeft w:val="0"/>
      <w:marRight w:val="0"/>
      <w:marTop w:val="0"/>
      <w:marBottom w:val="0"/>
      <w:divBdr>
        <w:top w:val="none" w:sz="0" w:space="0" w:color="auto"/>
        <w:left w:val="none" w:sz="0" w:space="0" w:color="auto"/>
        <w:bottom w:val="none" w:sz="0" w:space="0" w:color="auto"/>
        <w:right w:val="none" w:sz="0" w:space="0" w:color="auto"/>
      </w:divBdr>
    </w:div>
    <w:div w:id="328143048">
      <w:bodyDiv w:val="1"/>
      <w:marLeft w:val="0"/>
      <w:marRight w:val="0"/>
      <w:marTop w:val="0"/>
      <w:marBottom w:val="0"/>
      <w:divBdr>
        <w:top w:val="none" w:sz="0" w:space="0" w:color="auto"/>
        <w:left w:val="none" w:sz="0" w:space="0" w:color="auto"/>
        <w:bottom w:val="none" w:sz="0" w:space="0" w:color="auto"/>
        <w:right w:val="none" w:sz="0" w:space="0" w:color="auto"/>
      </w:divBdr>
    </w:div>
    <w:div w:id="335961216">
      <w:bodyDiv w:val="1"/>
      <w:marLeft w:val="0"/>
      <w:marRight w:val="0"/>
      <w:marTop w:val="0"/>
      <w:marBottom w:val="0"/>
      <w:divBdr>
        <w:top w:val="none" w:sz="0" w:space="0" w:color="auto"/>
        <w:left w:val="none" w:sz="0" w:space="0" w:color="auto"/>
        <w:bottom w:val="none" w:sz="0" w:space="0" w:color="auto"/>
        <w:right w:val="none" w:sz="0" w:space="0" w:color="auto"/>
      </w:divBdr>
    </w:div>
    <w:div w:id="340661815">
      <w:bodyDiv w:val="1"/>
      <w:marLeft w:val="0"/>
      <w:marRight w:val="0"/>
      <w:marTop w:val="0"/>
      <w:marBottom w:val="0"/>
      <w:divBdr>
        <w:top w:val="none" w:sz="0" w:space="0" w:color="auto"/>
        <w:left w:val="none" w:sz="0" w:space="0" w:color="auto"/>
        <w:bottom w:val="none" w:sz="0" w:space="0" w:color="auto"/>
        <w:right w:val="none" w:sz="0" w:space="0" w:color="auto"/>
      </w:divBdr>
    </w:div>
    <w:div w:id="357389770">
      <w:bodyDiv w:val="1"/>
      <w:marLeft w:val="0"/>
      <w:marRight w:val="0"/>
      <w:marTop w:val="0"/>
      <w:marBottom w:val="0"/>
      <w:divBdr>
        <w:top w:val="none" w:sz="0" w:space="0" w:color="auto"/>
        <w:left w:val="none" w:sz="0" w:space="0" w:color="auto"/>
        <w:bottom w:val="none" w:sz="0" w:space="0" w:color="auto"/>
        <w:right w:val="none" w:sz="0" w:space="0" w:color="auto"/>
      </w:divBdr>
    </w:div>
    <w:div w:id="374626138">
      <w:bodyDiv w:val="1"/>
      <w:marLeft w:val="0"/>
      <w:marRight w:val="0"/>
      <w:marTop w:val="0"/>
      <w:marBottom w:val="0"/>
      <w:divBdr>
        <w:top w:val="none" w:sz="0" w:space="0" w:color="auto"/>
        <w:left w:val="none" w:sz="0" w:space="0" w:color="auto"/>
        <w:bottom w:val="none" w:sz="0" w:space="0" w:color="auto"/>
        <w:right w:val="none" w:sz="0" w:space="0" w:color="auto"/>
      </w:divBdr>
    </w:div>
    <w:div w:id="376396251">
      <w:bodyDiv w:val="1"/>
      <w:marLeft w:val="0"/>
      <w:marRight w:val="0"/>
      <w:marTop w:val="0"/>
      <w:marBottom w:val="0"/>
      <w:divBdr>
        <w:top w:val="none" w:sz="0" w:space="0" w:color="auto"/>
        <w:left w:val="none" w:sz="0" w:space="0" w:color="auto"/>
        <w:bottom w:val="none" w:sz="0" w:space="0" w:color="auto"/>
        <w:right w:val="none" w:sz="0" w:space="0" w:color="auto"/>
      </w:divBdr>
    </w:div>
    <w:div w:id="424613848">
      <w:bodyDiv w:val="1"/>
      <w:marLeft w:val="0"/>
      <w:marRight w:val="0"/>
      <w:marTop w:val="0"/>
      <w:marBottom w:val="0"/>
      <w:divBdr>
        <w:top w:val="none" w:sz="0" w:space="0" w:color="auto"/>
        <w:left w:val="none" w:sz="0" w:space="0" w:color="auto"/>
        <w:bottom w:val="none" w:sz="0" w:space="0" w:color="auto"/>
        <w:right w:val="none" w:sz="0" w:space="0" w:color="auto"/>
      </w:divBdr>
    </w:div>
    <w:div w:id="443312585">
      <w:bodyDiv w:val="1"/>
      <w:marLeft w:val="0"/>
      <w:marRight w:val="0"/>
      <w:marTop w:val="0"/>
      <w:marBottom w:val="0"/>
      <w:divBdr>
        <w:top w:val="none" w:sz="0" w:space="0" w:color="auto"/>
        <w:left w:val="none" w:sz="0" w:space="0" w:color="auto"/>
        <w:bottom w:val="none" w:sz="0" w:space="0" w:color="auto"/>
        <w:right w:val="none" w:sz="0" w:space="0" w:color="auto"/>
      </w:divBdr>
    </w:div>
    <w:div w:id="470758086">
      <w:bodyDiv w:val="1"/>
      <w:marLeft w:val="0"/>
      <w:marRight w:val="0"/>
      <w:marTop w:val="0"/>
      <w:marBottom w:val="0"/>
      <w:divBdr>
        <w:top w:val="none" w:sz="0" w:space="0" w:color="auto"/>
        <w:left w:val="none" w:sz="0" w:space="0" w:color="auto"/>
        <w:bottom w:val="none" w:sz="0" w:space="0" w:color="auto"/>
        <w:right w:val="none" w:sz="0" w:space="0" w:color="auto"/>
      </w:divBdr>
    </w:div>
    <w:div w:id="485247998">
      <w:bodyDiv w:val="1"/>
      <w:marLeft w:val="0"/>
      <w:marRight w:val="0"/>
      <w:marTop w:val="0"/>
      <w:marBottom w:val="0"/>
      <w:divBdr>
        <w:top w:val="none" w:sz="0" w:space="0" w:color="auto"/>
        <w:left w:val="none" w:sz="0" w:space="0" w:color="auto"/>
        <w:bottom w:val="none" w:sz="0" w:space="0" w:color="auto"/>
        <w:right w:val="none" w:sz="0" w:space="0" w:color="auto"/>
      </w:divBdr>
    </w:div>
    <w:div w:id="502742306">
      <w:bodyDiv w:val="1"/>
      <w:marLeft w:val="0"/>
      <w:marRight w:val="0"/>
      <w:marTop w:val="0"/>
      <w:marBottom w:val="0"/>
      <w:divBdr>
        <w:top w:val="none" w:sz="0" w:space="0" w:color="auto"/>
        <w:left w:val="none" w:sz="0" w:space="0" w:color="auto"/>
        <w:bottom w:val="none" w:sz="0" w:space="0" w:color="auto"/>
        <w:right w:val="none" w:sz="0" w:space="0" w:color="auto"/>
      </w:divBdr>
    </w:div>
    <w:div w:id="514882544">
      <w:bodyDiv w:val="1"/>
      <w:marLeft w:val="0"/>
      <w:marRight w:val="0"/>
      <w:marTop w:val="0"/>
      <w:marBottom w:val="0"/>
      <w:divBdr>
        <w:top w:val="none" w:sz="0" w:space="0" w:color="auto"/>
        <w:left w:val="none" w:sz="0" w:space="0" w:color="auto"/>
        <w:bottom w:val="none" w:sz="0" w:space="0" w:color="auto"/>
        <w:right w:val="none" w:sz="0" w:space="0" w:color="auto"/>
      </w:divBdr>
    </w:div>
    <w:div w:id="553465910">
      <w:bodyDiv w:val="1"/>
      <w:marLeft w:val="0"/>
      <w:marRight w:val="0"/>
      <w:marTop w:val="0"/>
      <w:marBottom w:val="0"/>
      <w:divBdr>
        <w:top w:val="none" w:sz="0" w:space="0" w:color="auto"/>
        <w:left w:val="none" w:sz="0" w:space="0" w:color="auto"/>
        <w:bottom w:val="none" w:sz="0" w:space="0" w:color="auto"/>
        <w:right w:val="none" w:sz="0" w:space="0" w:color="auto"/>
      </w:divBdr>
    </w:div>
    <w:div w:id="579408983">
      <w:bodyDiv w:val="1"/>
      <w:marLeft w:val="0"/>
      <w:marRight w:val="0"/>
      <w:marTop w:val="0"/>
      <w:marBottom w:val="0"/>
      <w:divBdr>
        <w:top w:val="none" w:sz="0" w:space="0" w:color="auto"/>
        <w:left w:val="none" w:sz="0" w:space="0" w:color="auto"/>
        <w:bottom w:val="none" w:sz="0" w:space="0" w:color="auto"/>
        <w:right w:val="none" w:sz="0" w:space="0" w:color="auto"/>
      </w:divBdr>
    </w:div>
    <w:div w:id="580718217">
      <w:bodyDiv w:val="1"/>
      <w:marLeft w:val="0"/>
      <w:marRight w:val="0"/>
      <w:marTop w:val="0"/>
      <w:marBottom w:val="0"/>
      <w:divBdr>
        <w:top w:val="none" w:sz="0" w:space="0" w:color="auto"/>
        <w:left w:val="none" w:sz="0" w:space="0" w:color="auto"/>
        <w:bottom w:val="none" w:sz="0" w:space="0" w:color="auto"/>
        <w:right w:val="none" w:sz="0" w:space="0" w:color="auto"/>
      </w:divBdr>
    </w:div>
    <w:div w:id="596402253">
      <w:bodyDiv w:val="1"/>
      <w:marLeft w:val="0"/>
      <w:marRight w:val="0"/>
      <w:marTop w:val="0"/>
      <w:marBottom w:val="0"/>
      <w:divBdr>
        <w:top w:val="none" w:sz="0" w:space="0" w:color="auto"/>
        <w:left w:val="none" w:sz="0" w:space="0" w:color="auto"/>
        <w:bottom w:val="none" w:sz="0" w:space="0" w:color="auto"/>
        <w:right w:val="none" w:sz="0" w:space="0" w:color="auto"/>
      </w:divBdr>
    </w:div>
    <w:div w:id="610433809">
      <w:bodyDiv w:val="1"/>
      <w:marLeft w:val="0"/>
      <w:marRight w:val="0"/>
      <w:marTop w:val="0"/>
      <w:marBottom w:val="0"/>
      <w:divBdr>
        <w:top w:val="none" w:sz="0" w:space="0" w:color="auto"/>
        <w:left w:val="none" w:sz="0" w:space="0" w:color="auto"/>
        <w:bottom w:val="none" w:sz="0" w:space="0" w:color="auto"/>
        <w:right w:val="none" w:sz="0" w:space="0" w:color="auto"/>
      </w:divBdr>
    </w:div>
    <w:div w:id="611791085">
      <w:bodyDiv w:val="1"/>
      <w:marLeft w:val="0"/>
      <w:marRight w:val="0"/>
      <w:marTop w:val="0"/>
      <w:marBottom w:val="0"/>
      <w:divBdr>
        <w:top w:val="none" w:sz="0" w:space="0" w:color="auto"/>
        <w:left w:val="none" w:sz="0" w:space="0" w:color="auto"/>
        <w:bottom w:val="none" w:sz="0" w:space="0" w:color="auto"/>
        <w:right w:val="none" w:sz="0" w:space="0" w:color="auto"/>
      </w:divBdr>
    </w:div>
    <w:div w:id="613832491">
      <w:bodyDiv w:val="1"/>
      <w:marLeft w:val="0"/>
      <w:marRight w:val="0"/>
      <w:marTop w:val="0"/>
      <w:marBottom w:val="0"/>
      <w:divBdr>
        <w:top w:val="none" w:sz="0" w:space="0" w:color="auto"/>
        <w:left w:val="none" w:sz="0" w:space="0" w:color="auto"/>
        <w:bottom w:val="none" w:sz="0" w:space="0" w:color="auto"/>
        <w:right w:val="none" w:sz="0" w:space="0" w:color="auto"/>
      </w:divBdr>
    </w:div>
    <w:div w:id="628704530">
      <w:bodyDiv w:val="1"/>
      <w:marLeft w:val="0"/>
      <w:marRight w:val="0"/>
      <w:marTop w:val="0"/>
      <w:marBottom w:val="0"/>
      <w:divBdr>
        <w:top w:val="none" w:sz="0" w:space="0" w:color="auto"/>
        <w:left w:val="none" w:sz="0" w:space="0" w:color="auto"/>
        <w:bottom w:val="none" w:sz="0" w:space="0" w:color="auto"/>
        <w:right w:val="none" w:sz="0" w:space="0" w:color="auto"/>
      </w:divBdr>
    </w:div>
    <w:div w:id="629673024">
      <w:bodyDiv w:val="1"/>
      <w:marLeft w:val="0"/>
      <w:marRight w:val="0"/>
      <w:marTop w:val="0"/>
      <w:marBottom w:val="0"/>
      <w:divBdr>
        <w:top w:val="none" w:sz="0" w:space="0" w:color="auto"/>
        <w:left w:val="none" w:sz="0" w:space="0" w:color="auto"/>
        <w:bottom w:val="none" w:sz="0" w:space="0" w:color="auto"/>
        <w:right w:val="none" w:sz="0" w:space="0" w:color="auto"/>
      </w:divBdr>
    </w:div>
    <w:div w:id="630332142">
      <w:bodyDiv w:val="1"/>
      <w:marLeft w:val="0"/>
      <w:marRight w:val="0"/>
      <w:marTop w:val="0"/>
      <w:marBottom w:val="0"/>
      <w:divBdr>
        <w:top w:val="none" w:sz="0" w:space="0" w:color="auto"/>
        <w:left w:val="none" w:sz="0" w:space="0" w:color="auto"/>
        <w:bottom w:val="none" w:sz="0" w:space="0" w:color="auto"/>
        <w:right w:val="none" w:sz="0" w:space="0" w:color="auto"/>
      </w:divBdr>
    </w:div>
    <w:div w:id="636033841">
      <w:bodyDiv w:val="1"/>
      <w:marLeft w:val="0"/>
      <w:marRight w:val="0"/>
      <w:marTop w:val="0"/>
      <w:marBottom w:val="0"/>
      <w:divBdr>
        <w:top w:val="none" w:sz="0" w:space="0" w:color="auto"/>
        <w:left w:val="none" w:sz="0" w:space="0" w:color="auto"/>
        <w:bottom w:val="none" w:sz="0" w:space="0" w:color="auto"/>
        <w:right w:val="none" w:sz="0" w:space="0" w:color="auto"/>
      </w:divBdr>
    </w:div>
    <w:div w:id="673923670">
      <w:bodyDiv w:val="1"/>
      <w:marLeft w:val="0"/>
      <w:marRight w:val="0"/>
      <w:marTop w:val="0"/>
      <w:marBottom w:val="0"/>
      <w:divBdr>
        <w:top w:val="none" w:sz="0" w:space="0" w:color="auto"/>
        <w:left w:val="none" w:sz="0" w:space="0" w:color="auto"/>
        <w:bottom w:val="none" w:sz="0" w:space="0" w:color="auto"/>
        <w:right w:val="none" w:sz="0" w:space="0" w:color="auto"/>
      </w:divBdr>
    </w:div>
    <w:div w:id="683359665">
      <w:bodyDiv w:val="1"/>
      <w:marLeft w:val="0"/>
      <w:marRight w:val="0"/>
      <w:marTop w:val="0"/>
      <w:marBottom w:val="0"/>
      <w:divBdr>
        <w:top w:val="none" w:sz="0" w:space="0" w:color="auto"/>
        <w:left w:val="none" w:sz="0" w:space="0" w:color="auto"/>
        <w:bottom w:val="none" w:sz="0" w:space="0" w:color="auto"/>
        <w:right w:val="none" w:sz="0" w:space="0" w:color="auto"/>
      </w:divBdr>
    </w:div>
    <w:div w:id="693700479">
      <w:bodyDiv w:val="1"/>
      <w:marLeft w:val="0"/>
      <w:marRight w:val="0"/>
      <w:marTop w:val="0"/>
      <w:marBottom w:val="0"/>
      <w:divBdr>
        <w:top w:val="none" w:sz="0" w:space="0" w:color="auto"/>
        <w:left w:val="none" w:sz="0" w:space="0" w:color="auto"/>
        <w:bottom w:val="none" w:sz="0" w:space="0" w:color="auto"/>
        <w:right w:val="none" w:sz="0" w:space="0" w:color="auto"/>
      </w:divBdr>
    </w:div>
    <w:div w:id="709231020">
      <w:bodyDiv w:val="1"/>
      <w:marLeft w:val="0"/>
      <w:marRight w:val="0"/>
      <w:marTop w:val="0"/>
      <w:marBottom w:val="0"/>
      <w:divBdr>
        <w:top w:val="none" w:sz="0" w:space="0" w:color="auto"/>
        <w:left w:val="none" w:sz="0" w:space="0" w:color="auto"/>
        <w:bottom w:val="none" w:sz="0" w:space="0" w:color="auto"/>
        <w:right w:val="none" w:sz="0" w:space="0" w:color="auto"/>
      </w:divBdr>
    </w:div>
    <w:div w:id="769353789">
      <w:bodyDiv w:val="1"/>
      <w:marLeft w:val="0"/>
      <w:marRight w:val="0"/>
      <w:marTop w:val="0"/>
      <w:marBottom w:val="0"/>
      <w:divBdr>
        <w:top w:val="none" w:sz="0" w:space="0" w:color="auto"/>
        <w:left w:val="none" w:sz="0" w:space="0" w:color="auto"/>
        <w:bottom w:val="none" w:sz="0" w:space="0" w:color="auto"/>
        <w:right w:val="none" w:sz="0" w:space="0" w:color="auto"/>
      </w:divBdr>
    </w:div>
    <w:div w:id="778449329">
      <w:bodyDiv w:val="1"/>
      <w:marLeft w:val="0"/>
      <w:marRight w:val="0"/>
      <w:marTop w:val="0"/>
      <w:marBottom w:val="0"/>
      <w:divBdr>
        <w:top w:val="none" w:sz="0" w:space="0" w:color="auto"/>
        <w:left w:val="none" w:sz="0" w:space="0" w:color="auto"/>
        <w:bottom w:val="none" w:sz="0" w:space="0" w:color="auto"/>
        <w:right w:val="none" w:sz="0" w:space="0" w:color="auto"/>
      </w:divBdr>
    </w:div>
    <w:div w:id="787550252">
      <w:bodyDiv w:val="1"/>
      <w:marLeft w:val="0"/>
      <w:marRight w:val="0"/>
      <w:marTop w:val="0"/>
      <w:marBottom w:val="0"/>
      <w:divBdr>
        <w:top w:val="none" w:sz="0" w:space="0" w:color="auto"/>
        <w:left w:val="none" w:sz="0" w:space="0" w:color="auto"/>
        <w:bottom w:val="none" w:sz="0" w:space="0" w:color="auto"/>
        <w:right w:val="none" w:sz="0" w:space="0" w:color="auto"/>
      </w:divBdr>
    </w:div>
    <w:div w:id="791242413">
      <w:bodyDiv w:val="1"/>
      <w:marLeft w:val="0"/>
      <w:marRight w:val="0"/>
      <w:marTop w:val="0"/>
      <w:marBottom w:val="0"/>
      <w:divBdr>
        <w:top w:val="none" w:sz="0" w:space="0" w:color="auto"/>
        <w:left w:val="none" w:sz="0" w:space="0" w:color="auto"/>
        <w:bottom w:val="none" w:sz="0" w:space="0" w:color="auto"/>
        <w:right w:val="none" w:sz="0" w:space="0" w:color="auto"/>
      </w:divBdr>
    </w:div>
    <w:div w:id="795029078">
      <w:bodyDiv w:val="1"/>
      <w:marLeft w:val="0"/>
      <w:marRight w:val="0"/>
      <w:marTop w:val="0"/>
      <w:marBottom w:val="0"/>
      <w:divBdr>
        <w:top w:val="none" w:sz="0" w:space="0" w:color="auto"/>
        <w:left w:val="none" w:sz="0" w:space="0" w:color="auto"/>
        <w:bottom w:val="none" w:sz="0" w:space="0" w:color="auto"/>
        <w:right w:val="none" w:sz="0" w:space="0" w:color="auto"/>
      </w:divBdr>
    </w:div>
    <w:div w:id="797335630">
      <w:bodyDiv w:val="1"/>
      <w:marLeft w:val="0"/>
      <w:marRight w:val="0"/>
      <w:marTop w:val="0"/>
      <w:marBottom w:val="0"/>
      <w:divBdr>
        <w:top w:val="none" w:sz="0" w:space="0" w:color="auto"/>
        <w:left w:val="none" w:sz="0" w:space="0" w:color="auto"/>
        <w:bottom w:val="none" w:sz="0" w:space="0" w:color="auto"/>
        <w:right w:val="none" w:sz="0" w:space="0" w:color="auto"/>
      </w:divBdr>
    </w:div>
    <w:div w:id="800921976">
      <w:bodyDiv w:val="1"/>
      <w:marLeft w:val="0"/>
      <w:marRight w:val="0"/>
      <w:marTop w:val="0"/>
      <w:marBottom w:val="0"/>
      <w:divBdr>
        <w:top w:val="none" w:sz="0" w:space="0" w:color="auto"/>
        <w:left w:val="none" w:sz="0" w:space="0" w:color="auto"/>
        <w:bottom w:val="none" w:sz="0" w:space="0" w:color="auto"/>
        <w:right w:val="none" w:sz="0" w:space="0" w:color="auto"/>
      </w:divBdr>
    </w:div>
    <w:div w:id="810485471">
      <w:bodyDiv w:val="1"/>
      <w:marLeft w:val="0"/>
      <w:marRight w:val="0"/>
      <w:marTop w:val="0"/>
      <w:marBottom w:val="0"/>
      <w:divBdr>
        <w:top w:val="none" w:sz="0" w:space="0" w:color="auto"/>
        <w:left w:val="none" w:sz="0" w:space="0" w:color="auto"/>
        <w:bottom w:val="none" w:sz="0" w:space="0" w:color="auto"/>
        <w:right w:val="none" w:sz="0" w:space="0" w:color="auto"/>
      </w:divBdr>
    </w:div>
    <w:div w:id="814755854">
      <w:bodyDiv w:val="1"/>
      <w:marLeft w:val="0"/>
      <w:marRight w:val="0"/>
      <w:marTop w:val="0"/>
      <w:marBottom w:val="0"/>
      <w:divBdr>
        <w:top w:val="none" w:sz="0" w:space="0" w:color="auto"/>
        <w:left w:val="none" w:sz="0" w:space="0" w:color="auto"/>
        <w:bottom w:val="none" w:sz="0" w:space="0" w:color="auto"/>
        <w:right w:val="none" w:sz="0" w:space="0" w:color="auto"/>
      </w:divBdr>
    </w:div>
    <w:div w:id="823744488">
      <w:bodyDiv w:val="1"/>
      <w:marLeft w:val="0"/>
      <w:marRight w:val="0"/>
      <w:marTop w:val="0"/>
      <w:marBottom w:val="0"/>
      <w:divBdr>
        <w:top w:val="none" w:sz="0" w:space="0" w:color="auto"/>
        <w:left w:val="none" w:sz="0" w:space="0" w:color="auto"/>
        <w:bottom w:val="none" w:sz="0" w:space="0" w:color="auto"/>
        <w:right w:val="none" w:sz="0" w:space="0" w:color="auto"/>
      </w:divBdr>
    </w:div>
    <w:div w:id="828834602">
      <w:bodyDiv w:val="1"/>
      <w:marLeft w:val="0"/>
      <w:marRight w:val="0"/>
      <w:marTop w:val="0"/>
      <w:marBottom w:val="0"/>
      <w:divBdr>
        <w:top w:val="none" w:sz="0" w:space="0" w:color="auto"/>
        <w:left w:val="none" w:sz="0" w:space="0" w:color="auto"/>
        <w:bottom w:val="none" w:sz="0" w:space="0" w:color="auto"/>
        <w:right w:val="none" w:sz="0" w:space="0" w:color="auto"/>
      </w:divBdr>
    </w:div>
    <w:div w:id="858398667">
      <w:bodyDiv w:val="1"/>
      <w:marLeft w:val="0"/>
      <w:marRight w:val="0"/>
      <w:marTop w:val="0"/>
      <w:marBottom w:val="0"/>
      <w:divBdr>
        <w:top w:val="none" w:sz="0" w:space="0" w:color="auto"/>
        <w:left w:val="none" w:sz="0" w:space="0" w:color="auto"/>
        <w:bottom w:val="none" w:sz="0" w:space="0" w:color="auto"/>
        <w:right w:val="none" w:sz="0" w:space="0" w:color="auto"/>
      </w:divBdr>
    </w:div>
    <w:div w:id="928537669">
      <w:bodyDiv w:val="1"/>
      <w:marLeft w:val="0"/>
      <w:marRight w:val="0"/>
      <w:marTop w:val="0"/>
      <w:marBottom w:val="0"/>
      <w:divBdr>
        <w:top w:val="none" w:sz="0" w:space="0" w:color="auto"/>
        <w:left w:val="none" w:sz="0" w:space="0" w:color="auto"/>
        <w:bottom w:val="none" w:sz="0" w:space="0" w:color="auto"/>
        <w:right w:val="none" w:sz="0" w:space="0" w:color="auto"/>
      </w:divBdr>
    </w:div>
    <w:div w:id="933246717">
      <w:bodyDiv w:val="1"/>
      <w:marLeft w:val="0"/>
      <w:marRight w:val="0"/>
      <w:marTop w:val="0"/>
      <w:marBottom w:val="0"/>
      <w:divBdr>
        <w:top w:val="none" w:sz="0" w:space="0" w:color="auto"/>
        <w:left w:val="none" w:sz="0" w:space="0" w:color="auto"/>
        <w:bottom w:val="none" w:sz="0" w:space="0" w:color="auto"/>
        <w:right w:val="none" w:sz="0" w:space="0" w:color="auto"/>
      </w:divBdr>
    </w:div>
    <w:div w:id="942569127">
      <w:bodyDiv w:val="1"/>
      <w:marLeft w:val="0"/>
      <w:marRight w:val="0"/>
      <w:marTop w:val="0"/>
      <w:marBottom w:val="0"/>
      <w:divBdr>
        <w:top w:val="none" w:sz="0" w:space="0" w:color="auto"/>
        <w:left w:val="none" w:sz="0" w:space="0" w:color="auto"/>
        <w:bottom w:val="none" w:sz="0" w:space="0" w:color="auto"/>
        <w:right w:val="none" w:sz="0" w:space="0" w:color="auto"/>
      </w:divBdr>
    </w:div>
    <w:div w:id="962149961">
      <w:bodyDiv w:val="1"/>
      <w:marLeft w:val="0"/>
      <w:marRight w:val="0"/>
      <w:marTop w:val="0"/>
      <w:marBottom w:val="0"/>
      <w:divBdr>
        <w:top w:val="none" w:sz="0" w:space="0" w:color="auto"/>
        <w:left w:val="none" w:sz="0" w:space="0" w:color="auto"/>
        <w:bottom w:val="none" w:sz="0" w:space="0" w:color="auto"/>
        <w:right w:val="none" w:sz="0" w:space="0" w:color="auto"/>
      </w:divBdr>
    </w:div>
    <w:div w:id="975329101">
      <w:bodyDiv w:val="1"/>
      <w:marLeft w:val="0"/>
      <w:marRight w:val="0"/>
      <w:marTop w:val="0"/>
      <w:marBottom w:val="0"/>
      <w:divBdr>
        <w:top w:val="none" w:sz="0" w:space="0" w:color="auto"/>
        <w:left w:val="none" w:sz="0" w:space="0" w:color="auto"/>
        <w:bottom w:val="none" w:sz="0" w:space="0" w:color="auto"/>
        <w:right w:val="none" w:sz="0" w:space="0" w:color="auto"/>
      </w:divBdr>
    </w:div>
    <w:div w:id="985403192">
      <w:bodyDiv w:val="1"/>
      <w:marLeft w:val="0"/>
      <w:marRight w:val="0"/>
      <w:marTop w:val="0"/>
      <w:marBottom w:val="0"/>
      <w:divBdr>
        <w:top w:val="none" w:sz="0" w:space="0" w:color="auto"/>
        <w:left w:val="none" w:sz="0" w:space="0" w:color="auto"/>
        <w:bottom w:val="none" w:sz="0" w:space="0" w:color="auto"/>
        <w:right w:val="none" w:sz="0" w:space="0" w:color="auto"/>
      </w:divBdr>
    </w:div>
    <w:div w:id="1012611072">
      <w:bodyDiv w:val="1"/>
      <w:marLeft w:val="0"/>
      <w:marRight w:val="0"/>
      <w:marTop w:val="0"/>
      <w:marBottom w:val="0"/>
      <w:divBdr>
        <w:top w:val="none" w:sz="0" w:space="0" w:color="auto"/>
        <w:left w:val="none" w:sz="0" w:space="0" w:color="auto"/>
        <w:bottom w:val="none" w:sz="0" w:space="0" w:color="auto"/>
        <w:right w:val="none" w:sz="0" w:space="0" w:color="auto"/>
      </w:divBdr>
    </w:div>
    <w:div w:id="1013075533">
      <w:bodyDiv w:val="1"/>
      <w:marLeft w:val="0"/>
      <w:marRight w:val="0"/>
      <w:marTop w:val="0"/>
      <w:marBottom w:val="0"/>
      <w:divBdr>
        <w:top w:val="none" w:sz="0" w:space="0" w:color="auto"/>
        <w:left w:val="none" w:sz="0" w:space="0" w:color="auto"/>
        <w:bottom w:val="none" w:sz="0" w:space="0" w:color="auto"/>
        <w:right w:val="none" w:sz="0" w:space="0" w:color="auto"/>
      </w:divBdr>
    </w:div>
    <w:div w:id="1022050307">
      <w:bodyDiv w:val="1"/>
      <w:marLeft w:val="0"/>
      <w:marRight w:val="0"/>
      <w:marTop w:val="0"/>
      <w:marBottom w:val="0"/>
      <w:divBdr>
        <w:top w:val="none" w:sz="0" w:space="0" w:color="auto"/>
        <w:left w:val="none" w:sz="0" w:space="0" w:color="auto"/>
        <w:bottom w:val="none" w:sz="0" w:space="0" w:color="auto"/>
        <w:right w:val="none" w:sz="0" w:space="0" w:color="auto"/>
      </w:divBdr>
    </w:div>
    <w:div w:id="1023362234">
      <w:bodyDiv w:val="1"/>
      <w:marLeft w:val="0"/>
      <w:marRight w:val="0"/>
      <w:marTop w:val="0"/>
      <w:marBottom w:val="0"/>
      <w:divBdr>
        <w:top w:val="none" w:sz="0" w:space="0" w:color="auto"/>
        <w:left w:val="none" w:sz="0" w:space="0" w:color="auto"/>
        <w:bottom w:val="none" w:sz="0" w:space="0" w:color="auto"/>
        <w:right w:val="none" w:sz="0" w:space="0" w:color="auto"/>
      </w:divBdr>
    </w:div>
    <w:div w:id="1036080481">
      <w:bodyDiv w:val="1"/>
      <w:marLeft w:val="0"/>
      <w:marRight w:val="0"/>
      <w:marTop w:val="0"/>
      <w:marBottom w:val="0"/>
      <w:divBdr>
        <w:top w:val="none" w:sz="0" w:space="0" w:color="auto"/>
        <w:left w:val="none" w:sz="0" w:space="0" w:color="auto"/>
        <w:bottom w:val="none" w:sz="0" w:space="0" w:color="auto"/>
        <w:right w:val="none" w:sz="0" w:space="0" w:color="auto"/>
      </w:divBdr>
    </w:div>
    <w:div w:id="1069302507">
      <w:bodyDiv w:val="1"/>
      <w:marLeft w:val="0"/>
      <w:marRight w:val="0"/>
      <w:marTop w:val="0"/>
      <w:marBottom w:val="0"/>
      <w:divBdr>
        <w:top w:val="none" w:sz="0" w:space="0" w:color="auto"/>
        <w:left w:val="none" w:sz="0" w:space="0" w:color="auto"/>
        <w:bottom w:val="none" w:sz="0" w:space="0" w:color="auto"/>
        <w:right w:val="none" w:sz="0" w:space="0" w:color="auto"/>
      </w:divBdr>
    </w:div>
    <w:div w:id="1093739843">
      <w:bodyDiv w:val="1"/>
      <w:marLeft w:val="0"/>
      <w:marRight w:val="0"/>
      <w:marTop w:val="0"/>
      <w:marBottom w:val="0"/>
      <w:divBdr>
        <w:top w:val="none" w:sz="0" w:space="0" w:color="auto"/>
        <w:left w:val="none" w:sz="0" w:space="0" w:color="auto"/>
        <w:bottom w:val="none" w:sz="0" w:space="0" w:color="auto"/>
        <w:right w:val="none" w:sz="0" w:space="0" w:color="auto"/>
      </w:divBdr>
    </w:div>
    <w:div w:id="1104619071">
      <w:bodyDiv w:val="1"/>
      <w:marLeft w:val="0"/>
      <w:marRight w:val="0"/>
      <w:marTop w:val="0"/>
      <w:marBottom w:val="0"/>
      <w:divBdr>
        <w:top w:val="none" w:sz="0" w:space="0" w:color="auto"/>
        <w:left w:val="none" w:sz="0" w:space="0" w:color="auto"/>
        <w:bottom w:val="none" w:sz="0" w:space="0" w:color="auto"/>
        <w:right w:val="none" w:sz="0" w:space="0" w:color="auto"/>
      </w:divBdr>
    </w:div>
    <w:div w:id="1118333032">
      <w:bodyDiv w:val="1"/>
      <w:marLeft w:val="0"/>
      <w:marRight w:val="0"/>
      <w:marTop w:val="0"/>
      <w:marBottom w:val="0"/>
      <w:divBdr>
        <w:top w:val="none" w:sz="0" w:space="0" w:color="auto"/>
        <w:left w:val="none" w:sz="0" w:space="0" w:color="auto"/>
        <w:bottom w:val="none" w:sz="0" w:space="0" w:color="auto"/>
        <w:right w:val="none" w:sz="0" w:space="0" w:color="auto"/>
      </w:divBdr>
    </w:div>
    <w:div w:id="1125201818">
      <w:bodyDiv w:val="1"/>
      <w:marLeft w:val="0"/>
      <w:marRight w:val="0"/>
      <w:marTop w:val="0"/>
      <w:marBottom w:val="0"/>
      <w:divBdr>
        <w:top w:val="none" w:sz="0" w:space="0" w:color="auto"/>
        <w:left w:val="none" w:sz="0" w:space="0" w:color="auto"/>
        <w:bottom w:val="none" w:sz="0" w:space="0" w:color="auto"/>
        <w:right w:val="none" w:sz="0" w:space="0" w:color="auto"/>
      </w:divBdr>
    </w:div>
    <w:div w:id="1127359767">
      <w:bodyDiv w:val="1"/>
      <w:marLeft w:val="0"/>
      <w:marRight w:val="0"/>
      <w:marTop w:val="0"/>
      <w:marBottom w:val="0"/>
      <w:divBdr>
        <w:top w:val="none" w:sz="0" w:space="0" w:color="auto"/>
        <w:left w:val="none" w:sz="0" w:space="0" w:color="auto"/>
        <w:bottom w:val="none" w:sz="0" w:space="0" w:color="auto"/>
        <w:right w:val="none" w:sz="0" w:space="0" w:color="auto"/>
      </w:divBdr>
    </w:div>
    <w:div w:id="1151946793">
      <w:bodyDiv w:val="1"/>
      <w:marLeft w:val="0"/>
      <w:marRight w:val="0"/>
      <w:marTop w:val="0"/>
      <w:marBottom w:val="0"/>
      <w:divBdr>
        <w:top w:val="none" w:sz="0" w:space="0" w:color="auto"/>
        <w:left w:val="none" w:sz="0" w:space="0" w:color="auto"/>
        <w:bottom w:val="none" w:sz="0" w:space="0" w:color="auto"/>
        <w:right w:val="none" w:sz="0" w:space="0" w:color="auto"/>
      </w:divBdr>
    </w:div>
    <w:div w:id="1172112210">
      <w:bodyDiv w:val="1"/>
      <w:marLeft w:val="0"/>
      <w:marRight w:val="0"/>
      <w:marTop w:val="0"/>
      <w:marBottom w:val="0"/>
      <w:divBdr>
        <w:top w:val="none" w:sz="0" w:space="0" w:color="auto"/>
        <w:left w:val="none" w:sz="0" w:space="0" w:color="auto"/>
        <w:bottom w:val="none" w:sz="0" w:space="0" w:color="auto"/>
        <w:right w:val="none" w:sz="0" w:space="0" w:color="auto"/>
      </w:divBdr>
    </w:div>
    <w:div w:id="1173842360">
      <w:bodyDiv w:val="1"/>
      <w:marLeft w:val="0"/>
      <w:marRight w:val="0"/>
      <w:marTop w:val="0"/>
      <w:marBottom w:val="0"/>
      <w:divBdr>
        <w:top w:val="none" w:sz="0" w:space="0" w:color="auto"/>
        <w:left w:val="none" w:sz="0" w:space="0" w:color="auto"/>
        <w:bottom w:val="none" w:sz="0" w:space="0" w:color="auto"/>
        <w:right w:val="none" w:sz="0" w:space="0" w:color="auto"/>
      </w:divBdr>
    </w:div>
    <w:div w:id="1176573358">
      <w:bodyDiv w:val="1"/>
      <w:marLeft w:val="0"/>
      <w:marRight w:val="0"/>
      <w:marTop w:val="0"/>
      <w:marBottom w:val="0"/>
      <w:divBdr>
        <w:top w:val="none" w:sz="0" w:space="0" w:color="auto"/>
        <w:left w:val="none" w:sz="0" w:space="0" w:color="auto"/>
        <w:bottom w:val="none" w:sz="0" w:space="0" w:color="auto"/>
        <w:right w:val="none" w:sz="0" w:space="0" w:color="auto"/>
      </w:divBdr>
    </w:div>
    <w:div w:id="1178038315">
      <w:bodyDiv w:val="1"/>
      <w:marLeft w:val="0"/>
      <w:marRight w:val="0"/>
      <w:marTop w:val="0"/>
      <w:marBottom w:val="0"/>
      <w:divBdr>
        <w:top w:val="none" w:sz="0" w:space="0" w:color="auto"/>
        <w:left w:val="none" w:sz="0" w:space="0" w:color="auto"/>
        <w:bottom w:val="none" w:sz="0" w:space="0" w:color="auto"/>
        <w:right w:val="none" w:sz="0" w:space="0" w:color="auto"/>
      </w:divBdr>
    </w:div>
    <w:div w:id="1179541916">
      <w:bodyDiv w:val="1"/>
      <w:marLeft w:val="0"/>
      <w:marRight w:val="0"/>
      <w:marTop w:val="0"/>
      <w:marBottom w:val="0"/>
      <w:divBdr>
        <w:top w:val="none" w:sz="0" w:space="0" w:color="auto"/>
        <w:left w:val="none" w:sz="0" w:space="0" w:color="auto"/>
        <w:bottom w:val="none" w:sz="0" w:space="0" w:color="auto"/>
        <w:right w:val="none" w:sz="0" w:space="0" w:color="auto"/>
      </w:divBdr>
    </w:div>
    <w:div w:id="1187985699">
      <w:bodyDiv w:val="1"/>
      <w:marLeft w:val="0"/>
      <w:marRight w:val="0"/>
      <w:marTop w:val="0"/>
      <w:marBottom w:val="0"/>
      <w:divBdr>
        <w:top w:val="none" w:sz="0" w:space="0" w:color="auto"/>
        <w:left w:val="none" w:sz="0" w:space="0" w:color="auto"/>
        <w:bottom w:val="none" w:sz="0" w:space="0" w:color="auto"/>
        <w:right w:val="none" w:sz="0" w:space="0" w:color="auto"/>
      </w:divBdr>
    </w:div>
    <w:div w:id="1197230894">
      <w:bodyDiv w:val="1"/>
      <w:marLeft w:val="0"/>
      <w:marRight w:val="0"/>
      <w:marTop w:val="0"/>
      <w:marBottom w:val="0"/>
      <w:divBdr>
        <w:top w:val="none" w:sz="0" w:space="0" w:color="auto"/>
        <w:left w:val="none" w:sz="0" w:space="0" w:color="auto"/>
        <w:bottom w:val="none" w:sz="0" w:space="0" w:color="auto"/>
        <w:right w:val="none" w:sz="0" w:space="0" w:color="auto"/>
      </w:divBdr>
    </w:div>
    <w:div w:id="1203443439">
      <w:bodyDiv w:val="1"/>
      <w:marLeft w:val="0"/>
      <w:marRight w:val="0"/>
      <w:marTop w:val="0"/>
      <w:marBottom w:val="0"/>
      <w:divBdr>
        <w:top w:val="none" w:sz="0" w:space="0" w:color="auto"/>
        <w:left w:val="none" w:sz="0" w:space="0" w:color="auto"/>
        <w:bottom w:val="none" w:sz="0" w:space="0" w:color="auto"/>
        <w:right w:val="none" w:sz="0" w:space="0" w:color="auto"/>
      </w:divBdr>
    </w:div>
    <w:div w:id="1210068912">
      <w:bodyDiv w:val="1"/>
      <w:marLeft w:val="0"/>
      <w:marRight w:val="0"/>
      <w:marTop w:val="0"/>
      <w:marBottom w:val="0"/>
      <w:divBdr>
        <w:top w:val="none" w:sz="0" w:space="0" w:color="auto"/>
        <w:left w:val="none" w:sz="0" w:space="0" w:color="auto"/>
        <w:bottom w:val="none" w:sz="0" w:space="0" w:color="auto"/>
        <w:right w:val="none" w:sz="0" w:space="0" w:color="auto"/>
      </w:divBdr>
    </w:div>
    <w:div w:id="1210335845">
      <w:bodyDiv w:val="1"/>
      <w:marLeft w:val="0"/>
      <w:marRight w:val="0"/>
      <w:marTop w:val="0"/>
      <w:marBottom w:val="0"/>
      <w:divBdr>
        <w:top w:val="none" w:sz="0" w:space="0" w:color="auto"/>
        <w:left w:val="none" w:sz="0" w:space="0" w:color="auto"/>
        <w:bottom w:val="none" w:sz="0" w:space="0" w:color="auto"/>
        <w:right w:val="none" w:sz="0" w:space="0" w:color="auto"/>
      </w:divBdr>
    </w:div>
    <w:div w:id="1212038931">
      <w:bodyDiv w:val="1"/>
      <w:marLeft w:val="0"/>
      <w:marRight w:val="0"/>
      <w:marTop w:val="0"/>
      <w:marBottom w:val="0"/>
      <w:divBdr>
        <w:top w:val="none" w:sz="0" w:space="0" w:color="auto"/>
        <w:left w:val="none" w:sz="0" w:space="0" w:color="auto"/>
        <w:bottom w:val="none" w:sz="0" w:space="0" w:color="auto"/>
        <w:right w:val="none" w:sz="0" w:space="0" w:color="auto"/>
      </w:divBdr>
    </w:div>
    <w:div w:id="1223977756">
      <w:bodyDiv w:val="1"/>
      <w:marLeft w:val="0"/>
      <w:marRight w:val="0"/>
      <w:marTop w:val="0"/>
      <w:marBottom w:val="0"/>
      <w:divBdr>
        <w:top w:val="none" w:sz="0" w:space="0" w:color="auto"/>
        <w:left w:val="none" w:sz="0" w:space="0" w:color="auto"/>
        <w:bottom w:val="none" w:sz="0" w:space="0" w:color="auto"/>
        <w:right w:val="none" w:sz="0" w:space="0" w:color="auto"/>
      </w:divBdr>
    </w:div>
    <w:div w:id="1239900951">
      <w:bodyDiv w:val="1"/>
      <w:marLeft w:val="0"/>
      <w:marRight w:val="0"/>
      <w:marTop w:val="0"/>
      <w:marBottom w:val="0"/>
      <w:divBdr>
        <w:top w:val="none" w:sz="0" w:space="0" w:color="auto"/>
        <w:left w:val="none" w:sz="0" w:space="0" w:color="auto"/>
        <w:bottom w:val="none" w:sz="0" w:space="0" w:color="auto"/>
        <w:right w:val="none" w:sz="0" w:space="0" w:color="auto"/>
      </w:divBdr>
    </w:div>
    <w:div w:id="1240335078">
      <w:bodyDiv w:val="1"/>
      <w:marLeft w:val="0"/>
      <w:marRight w:val="0"/>
      <w:marTop w:val="0"/>
      <w:marBottom w:val="0"/>
      <w:divBdr>
        <w:top w:val="none" w:sz="0" w:space="0" w:color="auto"/>
        <w:left w:val="none" w:sz="0" w:space="0" w:color="auto"/>
        <w:bottom w:val="none" w:sz="0" w:space="0" w:color="auto"/>
        <w:right w:val="none" w:sz="0" w:space="0" w:color="auto"/>
      </w:divBdr>
    </w:div>
    <w:div w:id="1251156152">
      <w:bodyDiv w:val="1"/>
      <w:marLeft w:val="0"/>
      <w:marRight w:val="0"/>
      <w:marTop w:val="0"/>
      <w:marBottom w:val="0"/>
      <w:divBdr>
        <w:top w:val="none" w:sz="0" w:space="0" w:color="auto"/>
        <w:left w:val="none" w:sz="0" w:space="0" w:color="auto"/>
        <w:bottom w:val="none" w:sz="0" w:space="0" w:color="auto"/>
        <w:right w:val="none" w:sz="0" w:space="0" w:color="auto"/>
      </w:divBdr>
    </w:div>
    <w:div w:id="1274753097">
      <w:bodyDiv w:val="1"/>
      <w:marLeft w:val="0"/>
      <w:marRight w:val="0"/>
      <w:marTop w:val="0"/>
      <w:marBottom w:val="0"/>
      <w:divBdr>
        <w:top w:val="none" w:sz="0" w:space="0" w:color="auto"/>
        <w:left w:val="none" w:sz="0" w:space="0" w:color="auto"/>
        <w:bottom w:val="none" w:sz="0" w:space="0" w:color="auto"/>
        <w:right w:val="none" w:sz="0" w:space="0" w:color="auto"/>
      </w:divBdr>
    </w:div>
    <w:div w:id="1291089181">
      <w:bodyDiv w:val="1"/>
      <w:marLeft w:val="0"/>
      <w:marRight w:val="0"/>
      <w:marTop w:val="0"/>
      <w:marBottom w:val="0"/>
      <w:divBdr>
        <w:top w:val="none" w:sz="0" w:space="0" w:color="auto"/>
        <w:left w:val="none" w:sz="0" w:space="0" w:color="auto"/>
        <w:bottom w:val="none" w:sz="0" w:space="0" w:color="auto"/>
        <w:right w:val="none" w:sz="0" w:space="0" w:color="auto"/>
      </w:divBdr>
    </w:div>
    <w:div w:id="1294167903">
      <w:bodyDiv w:val="1"/>
      <w:marLeft w:val="0"/>
      <w:marRight w:val="0"/>
      <w:marTop w:val="0"/>
      <w:marBottom w:val="0"/>
      <w:divBdr>
        <w:top w:val="none" w:sz="0" w:space="0" w:color="auto"/>
        <w:left w:val="none" w:sz="0" w:space="0" w:color="auto"/>
        <w:bottom w:val="none" w:sz="0" w:space="0" w:color="auto"/>
        <w:right w:val="none" w:sz="0" w:space="0" w:color="auto"/>
      </w:divBdr>
    </w:div>
    <w:div w:id="1294946833">
      <w:bodyDiv w:val="1"/>
      <w:marLeft w:val="0"/>
      <w:marRight w:val="0"/>
      <w:marTop w:val="0"/>
      <w:marBottom w:val="0"/>
      <w:divBdr>
        <w:top w:val="none" w:sz="0" w:space="0" w:color="auto"/>
        <w:left w:val="none" w:sz="0" w:space="0" w:color="auto"/>
        <w:bottom w:val="none" w:sz="0" w:space="0" w:color="auto"/>
        <w:right w:val="none" w:sz="0" w:space="0" w:color="auto"/>
      </w:divBdr>
    </w:div>
    <w:div w:id="1295215790">
      <w:bodyDiv w:val="1"/>
      <w:marLeft w:val="0"/>
      <w:marRight w:val="0"/>
      <w:marTop w:val="0"/>
      <w:marBottom w:val="0"/>
      <w:divBdr>
        <w:top w:val="none" w:sz="0" w:space="0" w:color="auto"/>
        <w:left w:val="none" w:sz="0" w:space="0" w:color="auto"/>
        <w:bottom w:val="none" w:sz="0" w:space="0" w:color="auto"/>
        <w:right w:val="none" w:sz="0" w:space="0" w:color="auto"/>
      </w:divBdr>
    </w:div>
    <w:div w:id="1297106289">
      <w:bodyDiv w:val="1"/>
      <w:marLeft w:val="0"/>
      <w:marRight w:val="0"/>
      <w:marTop w:val="0"/>
      <w:marBottom w:val="0"/>
      <w:divBdr>
        <w:top w:val="none" w:sz="0" w:space="0" w:color="auto"/>
        <w:left w:val="none" w:sz="0" w:space="0" w:color="auto"/>
        <w:bottom w:val="none" w:sz="0" w:space="0" w:color="auto"/>
        <w:right w:val="none" w:sz="0" w:space="0" w:color="auto"/>
      </w:divBdr>
    </w:div>
    <w:div w:id="1297175536">
      <w:bodyDiv w:val="1"/>
      <w:marLeft w:val="0"/>
      <w:marRight w:val="0"/>
      <w:marTop w:val="0"/>
      <w:marBottom w:val="0"/>
      <w:divBdr>
        <w:top w:val="none" w:sz="0" w:space="0" w:color="auto"/>
        <w:left w:val="none" w:sz="0" w:space="0" w:color="auto"/>
        <w:bottom w:val="none" w:sz="0" w:space="0" w:color="auto"/>
        <w:right w:val="none" w:sz="0" w:space="0" w:color="auto"/>
      </w:divBdr>
    </w:div>
    <w:div w:id="1325090535">
      <w:bodyDiv w:val="1"/>
      <w:marLeft w:val="0"/>
      <w:marRight w:val="0"/>
      <w:marTop w:val="0"/>
      <w:marBottom w:val="0"/>
      <w:divBdr>
        <w:top w:val="none" w:sz="0" w:space="0" w:color="auto"/>
        <w:left w:val="none" w:sz="0" w:space="0" w:color="auto"/>
        <w:bottom w:val="none" w:sz="0" w:space="0" w:color="auto"/>
        <w:right w:val="none" w:sz="0" w:space="0" w:color="auto"/>
      </w:divBdr>
    </w:div>
    <w:div w:id="1349676562">
      <w:bodyDiv w:val="1"/>
      <w:marLeft w:val="0"/>
      <w:marRight w:val="0"/>
      <w:marTop w:val="0"/>
      <w:marBottom w:val="0"/>
      <w:divBdr>
        <w:top w:val="none" w:sz="0" w:space="0" w:color="auto"/>
        <w:left w:val="none" w:sz="0" w:space="0" w:color="auto"/>
        <w:bottom w:val="none" w:sz="0" w:space="0" w:color="auto"/>
        <w:right w:val="none" w:sz="0" w:space="0" w:color="auto"/>
      </w:divBdr>
    </w:div>
    <w:div w:id="1367171170">
      <w:bodyDiv w:val="1"/>
      <w:marLeft w:val="0"/>
      <w:marRight w:val="0"/>
      <w:marTop w:val="0"/>
      <w:marBottom w:val="0"/>
      <w:divBdr>
        <w:top w:val="none" w:sz="0" w:space="0" w:color="auto"/>
        <w:left w:val="none" w:sz="0" w:space="0" w:color="auto"/>
        <w:bottom w:val="none" w:sz="0" w:space="0" w:color="auto"/>
        <w:right w:val="none" w:sz="0" w:space="0" w:color="auto"/>
      </w:divBdr>
    </w:div>
    <w:div w:id="1370296018">
      <w:bodyDiv w:val="1"/>
      <w:marLeft w:val="0"/>
      <w:marRight w:val="0"/>
      <w:marTop w:val="0"/>
      <w:marBottom w:val="0"/>
      <w:divBdr>
        <w:top w:val="none" w:sz="0" w:space="0" w:color="auto"/>
        <w:left w:val="none" w:sz="0" w:space="0" w:color="auto"/>
        <w:bottom w:val="none" w:sz="0" w:space="0" w:color="auto"/>
        <w:right w:val="none" w:sz="0" w:space="0" w:color="auto"/>
      </w:divBdr>
    </w:div>
    <w:div w:id="1374622438">
      <w:bodyDiv w:val="1"/>
      <w:marLeft w:val="0"/>
      <w:marRight w:val="0"/>
      <w:marTop w:val="0"/>
      <w:marBottom w:val="0"/>
      <w:divBdr>
        <w:top w:val="none" w:sz="0" w:space="0" w:color="auto"/>
        <w:left w:val="none" w:sz="0" w:space="0" w:color="auto"/>
        <w:bottom w:val="none" w:sz="0" w:space="0" w:color="auto"/>
        <w:right w:val="none" w:sz="0" w:space="0" w:color="auto"/>
      </w:divBdr>
    </w:div>
    <w:div w:id="1383747211">
      <w:bodyDiv w:val="1"/>
      <w:marLeft w:val="0"/>
      <w:marRight w:val="0"/>
      <w:marTop w:val="0"/>
      <w:marBottom w:val="0"/>
      <w:divBdr>
        <w:top w:val="none" w:sz="0" w:space="0" w:color="auto"/>
        <w:left w:val="none" w:sz="0" w:space="0" w:color="auto"/>
        <w:bottom w:val="none" w:sz="0" w:space="0" w:color="auto"/>
        <w:right w:val="none" w:sz="0" w:space="0" w:color="auto"/>
      </w:divBdr>
    </w:div>
    <w:div w:id="1427925029">
      <w:bodyDiv w:val="1"/>
      <w:marLeft w:val="0"/>
      <w:marRight w:val="0"/>
      <w:marTop w:val="0"/>
      <w:marBottom w:val="0"/>
      <w:divBdr>
        <w:top w:val="none" w:sz="0" w:space="0" w:color="auto"/>
        <w:left w:val="none" w:sz="0" w:space="0" w:color="auto"/>
        <w:bottom w:val="none" w:sz="0" w:space="0" w:color="auto"/>
        <w:right w:val="none" w:sz="0" w:space="0" w:color="auto"/>
      </w:divBdr>
    </w:div>
    <w:div w:id="1453673845">
      <w:bodyDiv w:val="1"/>
      <w:marLeft w:val="0"/>
      <w:marRight w:val="0"/>
      <w:marTop w:val="0"/>
      <w:marBottom w:val="0"/>
      <w:divBdr>
        <w:top w:val="none" w:sz="0" w:space="0" w:color="auto"/>
        <w:left w:val="none" w:sz="0" w:space="0" w:color="auto"/>
        <w:bottom w:val="none" w:sz="0" w:space="0" w:color="auto"/>
        <w:right w:val="none" w:sz="0" w:space="0" w:color="auto"/>
      </w:divBdr>
    </w:div>
    <w:div w:id="1455367625">
      <w:bodyDiv w:val="1"/>
      <w:marLeft w:val="0"/>
      <w:marRight w:val="0"/>
      <w:marTop w:val="0"/>
      <w:marBottom w:val="0"/>
      <w:divBdr>
        <w:top w:val="none" w:sz="0" w:space="0" w:color="auto"/>
        <w:left w:val="none" w:sz="0" w:space="0" w:color="auto"/>
        <w:bottom w:val="none" w:sz="0" w:space="0" w:color="auto"/>
        <w:right w:val="none" w:sz="0" w:space="0" w:color="auto"/>
      </w:divBdr>
    </w:div>
    <w:div w:id="1463158306">
      <w:bodyDiv w:val="1"/>
      <w:marLeft w:val="0"/>
      <w:marRight w:val="0"/>
      <w:marTop w:val="0"/>
      <w:marBottom w:val="0"/>
      <w:divBdr>
        <w:top w:val="none" w:sz="0" w:space="0" w:color="auto"/>
        <w:left w:val="none" w:sz="0" w:space="0" w:color="auto"/>
        <w:bottom w:val="none" w:sz="0" w:space="0" w:color="auto"/>
        <w:right w:val="none" w:sz="0" w:space="0" w:color="auto"/>
      </w:divBdr>
    </w:div>
    <w:div w:id="1463844539">
      <w:bodyDiv w:val="1"/>
      <w:marLeft w:val="0"/>
      <w:marRight w:val="0"/>
      <w:marTop w:val="0"/>
      <w:marBottom w:val="0"/>
      <w:divBdr>
        <w:top w:val="none" w:sz="0" w:space="0" w:color="auto"/>
        <w:left w:val="none" w:sz="0" w:space="0" w:color="auto"/>
        <w:bottom w:val="none" w:sz="0" w:space="0" w:color="auto"/>
        <w:right w:val="none" w:sz="0" w:space="0" w:color="auto"/>
      </w:divBdr>
    </w:div>
    <w:div w:id="1471173916">
      <w:bodyDiv w:val="1"/>
      <w:marLeft w:val="0"/>
      <w:marRight w:val="0"/>
      <w:marTop w:val="0"/>
      <w:marBottom w:val="0"/>
      <w:divBdr>
        <w:top w:val="none" w:sz="0" w:space="0" w:color="auto"/>
        <w:left w:val="none" w:sz="0" w:space="0" w:color="auto"/>
        <w:bottom w:val="none" w:sz="0" w:space="0" w:color="auto"/>
        <w:right w:val="none" w:sz="0" w:space="0" w:color="auto"/>
      </w:divBdr>
    </w:div>
    <w:div w:id="1476947354">
      <w:bodyDiv w:val="1"/>
      <w:marLeft w:val="0"/>
      <w:marRight w:val="0"/>
      <w:marTop w:val="0"/>
      <w:marBottom w:val="0"/>
      <w:divBdr>
        <w:top w:val="none" w:sz="0" w:space="0" w:color="auto"/>
        <w:left w:val="none" w:sz="0" w:space="0" w:color="auto"/>
        <w:bottom w:val="none" w:sz="0" w:space="0" w:color="auto"/>
        <w:right w:val="none" w:sz="0" w:space="0" w:color="auto"/>
      </w:divBdr>
    </w:div>
    <w:div w:id="1479565547">
      <w:bodyDiv w:val="1"/>
      <w:marLeft w:val="0"/>
      <w:marRight w:val="0"/>
      <w:marTop w:val="0"/>
      <w:marBottom w:val="0"/>
      <w:divBdr>
        <w:top w:val="none" w:sz="0" w:space="0" w:color="auto"/>
        <w:left w:val="none" w:sz="0" w:space="0" w:color="auto"/>
        <w:bottom w:val="none" w:sz="0" w:space="0" w:color="auto"/>
        <w:right w:val="none" w:sz="0" w:space="0" w:color="auto"/>
      </w:divBdr>
    </w:div>
    <w:div w:id="1509979635">
      <w:bodyDiv w:val="1"/>
      <w:marLeft w:val="0"/>
      <w:marRight w:val="0"/>
      <w:marTop w:val="0"/>
      <w:marBottom w:val="0"/>
      <w:divBdr>
        <w:top w:val="none" w:sz="0" w:space="0" w:color="auto"/>
        <w:left w:val="none" w:sz="0" w:space="0" w:color="auto"/>
        <w:bottom w:val="none" w:sz="0" w:space="0" w:color="auto"/>
        <w:right w:val="none" w:sz="0" w:space="0" w:color="auto"/>
      </w:divBdr>
    </w:div>
    <w:div w:id="1514614796">
      <w:bodyDiv w:val="1"/>
      <w:marLeft w:val="0"/>
      <w:marRight w:val="0"/>
      <w:marTop w:val="0"/>
      <w:marBottom w:val="0"/>
      <w:divBdr>
        <w:top w:val="none" w:sz="0" w:space="0" w:color="auto"/>
        <w:left w:val="none" w:sz="0" w:space="0" w:color="auto"/>
        <w:bottom w:val="none" w:sz="0" w:space="0" w:color="auto"/>
        <w:right w:val="none" w:sz="0" w:space="0" w:color="auto"/>
      </w:divBdr>
    </w:div>
    <w:div w:id="1524129371">
      <w:bodyDiv w:val="1"/>
      <w:marLeft w:val="0"/>
      <w:marRight w:val="0"/>
      <w:marTop w:val="0"/>
      <w:marBottom w:val="0"/>
      <w:divBdr>
        <w:top w:val="none" w:sz="0" w:space="0" w:color="auto"/>
        <w:left w:val="none" w:sz="0" w:space="0" w:color="auto"/>
        <w:bottom w:val="none" w:sz="0" w:space="0" w:color="auto"/>
        <w:right w:val="none" w:sz="0" w:space="0" w:color="auto"/>
      </w:divBdr>
    </w:div>
    <w:div w:id="1526215844">
      <w:bodyDiv w:val="1"/>
      <w:marLeft w:val="0"/>
      <w:marRight w:val="0"/>
      <w:marTop w:val="0"/>
      <w:marBottom w:val="0"/>
      <w:divBdr>
        <w:top w:val="none" w:sz="0" w:space="0" w:color="auto"/>
        <w:left w:val="none" w:sz="0" w:space="0" w:color="auto"/>
        <w:bottom w:val="none" w:sz="0" w:space="0" w:color="auto"/>
        <w:right w:val="none" w:sz="0" w:space="0" w:color="auto"/>
      </w:divBdr>
    </w:div>
    <w:div w:id="1533498685">
      <w:bodyDiv w:val="1"/>
      <w:marLeft w:val="0"/>
      <w:marRight w:val="0"/>
      <w:marTop w:val="0"/>
      <w:marBottom w:val="0"/>
      <w:divBdr>
        <w:top w:val="none" w:sz="0" w:space="0" w:color="auto"/>
        <w:left w:val="none" w:sz="0" w:space="0" w:color="auto"/>
        <w:bottom w:val="none" w:sz="0" w:space="0" w:color="auto"/>
        <w:right w:val="none" w:sz="0" w:space="0" w:color="auto"/>
      </w:divBdr>
    </w:div>
    <w:div w:id="1550337722">
      <w:bodyDiv w:val="1"/>
      <w:marLeft w:val="0"/>
      <w:marRight w:val="0"/>
      <w:marTop w:val="0"/>
      <w:marBottom w:val="0"/>
      <w:divBdr>
        <w:top w:val="none" w:sz="0" w:space="0" w:color="auto"/>
        <w:left w:val="none" w:sz="0" w:space="0" w:color="auto"/>
        <w:bottom w:val="none" w:sz="0" w:space="0" w:color="auto"/>
        <w:right w:val="none" w:sz="0" w:space="0" w:color="auto"/>
      </w:divBdr>
    </w:div>
    <w:div w:id="1569417395">
      <w:bodyDiv w:val="1"/>
      <w:marLeft w:val="0"/>
      <w:marRight w:val="0"/>
      <w:marTop w:val="0"/>
      <w:marBottom w:val="0"/>
      <w:divBdr>
        <w:top w:val="none" w:sz="0" w:space="0" w:color="auto"/>
        <w:left w:val="none" w:sz="0" w:space="0" w:color="auto"/>
        <w:bottom w:val="none" w:sz="0" w:space="0" w:color="auto"/>
        <w:right w:val="none" w:sz="0" w:space="0" w:color="auto"/>
      </w:divBdr>
    </w:div>
    <w:div w:id="1575973123">
      <w:bodyDiv w:val="1"/>
      <w:marLeft w:val="0"/>
      <w:marRight w:val="0"/>
      <w:marTop w:val="0"/>
      <w:marBottom w:val="0"/>
      <w:divBdr>
        <w:top w:val="none" w:sz="0" w:space="0" w:color="auto"/>
        <w:left w:val="none" w:sz="0" w:space="0" w:color="auto"/>
        <w:bottom w:val="none" w:sz="0" w:space="0" w:color="auto"/>
        <w:right w:val="none" w:sz="0" w:space="0" w:color="auto"/>
      </w:divBdr>
    </w:div>
    <w:div w:id="1579365733">
      <w:bodyDiv w:val="1"/>
      <w:marLeft w:val="0"/>
      <w:marRight w:val="0"/>
      <w:marTop w:val="0"/>
      <w:marBottom w:val="0"/>
      <w:divBdr>
        <w:top w:val="none" w:sz="0" w:space="0" w:color="auto"/>
        <w:left w:val="none" w:sz="0" w:space="0" w:color="auto"/>
        <w:bottom w:val="none" w:sz="0" w:space="0" w:color="auto"/>
        <w:right w:val="none" w:sz="0" w:space="0" w:color="auto"/>
      </w:divBdr>
    </w:div>
    <w:div w:id="1583568243">
      <w:bodyDiv w:val="1"/>
      <w:marLeft w:val="0"/>
      <w:marRight w:val="0"/>
      <w:marTop w:val="0"/>
      <w:marBottom w:val="0"/>
      <w:divBdr>
        <w:top w:val="none" w:sz="0" w:space="0" w:color="auto"/>
        <w:left w:val="none" w:sz="0" w:space="0" w:color="auto"/>
        <w:bottom w:val="none" w:sz="0" w:space="0" w:color="auto"/>
        <w:right w:val="none" w:sz="0" w:space="0" w:color="auto"/>
      </w:divBdr>
    </w:div>
    <w:div w:id="1585382398">
      <w:bodyDiv w:val="1"/>
      <w:marLeft w:val="0"/>
      <w:marRight w:val="0"/>
      <w:marTop w:val="0"/>
      <w:marBottom w:val="0"/>
      <w:divBdr>
        <w:top w:val="none" w:sz="0" w:space="0" w:color="auto"/>
        <w:left w:val="none" w:sz="0" w:space="0" w:color="auto"/>
        <w:bottom w:val="none" w:sz="0" w:space="0" w:color="auto"/>
        <w:right w:val="none" w:sz="0" w:space="0" w:color="auto"/>
      </w:divBdr>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
    <w:div w:id="1591618906">
      <w:bodyDiv w:val="1"/>
      <w:marLeft w:val="0"/>
      <w:marRight w:val="0"/>
      <w:marTop w:val="0"/>
      <w:marBottom w:val="0"/>
      <w:divBdr>
        <w:top w:val="none" w:sz="0" w:space="0" w:color="auto"/>
        <w:left w:val="none" w:sz="0" w:space="0" w:color="auto"/>
        <w:bottom w:val="none" w:sz="0" w:space="0" w:color="auto"/>
        <w:right w:val="none" w:sz="0" w:space="0" w:color="auto"/>
      </w:divBdr>
    </w:div>
    <w:div w:id="1630277818">
      <w:bodyDiv w:val="1"/>
      <w:marLeft w:val="0"/>
      <w:marRight w:val="0"/>
      <w:marTop w:val="0"/>
      <w:marBottom w:val="0"/>
      <w:divBdr>
        <w:top w:val="none" w:sz="0" w:space="0" w:color="auto"/>
        <w:left w:val="none" w:sz="0" w:space="0" w:color="auto"/>
        <w:bottom w:val="none" w:sz="0" w:space="0" w:color="auto"/>
        <w:right w:val="none" w:sz="0" w:space="0" w:color="auto"/>
      </w:divBdr>
    </w:div>
    <w:div w:id="1666129378">
      <w:bodyDiv w:val="1"/>
      <w:marLeft w:val="0"/>
      <w:marRight w:val="0"/>
      <w:marTop w:val="0"/>
      <w:marBottom w:val="0"/>
      <w:divBdr>
        <w:top w:val="none" w:sz="0" w:space="0" w:color="auto"/>
        <w:left w:val="none" w:sz="0" w:space="0" w:color="auto"/>
        <w:bottom w:val="none" w:sz="0" w:space="0" w:color="auto"/>
        <w:right w:val="none" w:sz="0" w:space="0" w:color="auto"/>
      </w:divBdr>
    </w:div>
    <w:div w:id="1673797625">
      <w:bodyDiv w:val="1"/>
      <w:marLeft w:val="0"/>
      <w:marRight w:val="0"/>
      <w:marTop w:val="0"/>
      <w:marBottom w:val="0"/>
      <w:divBdr>
        <w:top w:val="none" w:sz="0" w:space="0" w:color="auto"/>
        <w:left w:val="none" w:sz="0" w:space="0" w:color="auto"/>
        <w:bottom w:val="none" w:sz="0" w:space="0" w:color="auto"/>
        <w:right w:val="none" w:sz="0" w:space="0" w:color="auto"/>
      </w:divBdr>
    </w:div>
    <w:div w:id="1687052815">
      <w:bodyDiv w:val="1"/>
      <w:marLeft w:val="0"/>
      <w:marRight w:val="0"/>
      <w:marTop w:val="0"/>
      <w:marBottom w:val="0"/>
      <w:divBdr>
        <w:top w:val="none" w:sz="0" w:space="0" w:color="auto"/>
        <w:left w:val="none" w:sz="0" w:space="0" w:color="auto"/>
        <w:bottom w:val="none" w:sz="0" w:space="0" w:color="auto"/>
        <w:right w:val="none" w:sz="0" w:space="0" w:color="auto"/>
      </w:divBdr>
    </w:div>
    <w:div w:id="1689671010">
      <w:bodyDiv w:val="1"/>
      <w:marLeft w:val="0"/>
      <w:marRight w:val="0"/>
      <w:marTop w:val="0"/>
      <w:marBottom w:val="0"/>
      <w:divBdr>
        <w:top w:val="none" w:sz="0" w:space="0" w:color="auto"/>
        <w:left w:val="none" w:sz="0" w:space="0" w:color="auto"/>
        <w:bottom w:val="none" w:sz="0" w:space="0" w:color="auto"/>
        <w:right w:val="none" w:sz="0" w:space="0" w:color="auto"/>
      </w:divBdr>
    </w:div>
    <w:div w:id="1691375241">
      <w:bodyDiv w:val="1"/>
      <w:marLeft w:val="0"/>
      <w:marRight w:val="0"/>
      <w:marTop w:val="0"/>
      <w:marBottom w:val="0"/>
      <w:divBdr>
        <w:top w:val="none" w:sz="0" w:space="0" w:color="auto"/>
        <w:left w:val="none" w:sz="0" w:space="0" w:color="auto"/>
        <w:bottom w:val="none" w:sz="0" w:space="0" w:color="auto"/>
        <w:right w:val="none" w:sz="0" w:space="0" w:color="auto"/>
      </w:divBdr>
    </w:div>
    <w:div w:id="1717507001">
      <w:bodyDiv w:val="1"/>
      <w:marLeft w:val="0"/>
      <w:marRight w:val="0"/>
      <w:marTop w:val="0"/>
      <w:marBottom w:val="0"/>
      <w:divBdr>
        <w:top w:val="none" w:sz="0" w:space="0" w:color="auto"/>
        <w:left w:val="none" w:sz="0" w:space="0" w:color="auto"/>
        <w:bottom w:val="none" w:sz="0" w:space="0" w:color="auto"/>
        <w:right w:val="none" w:sz="0" w:space="0" w:color="auto"/>
      </w:divBdr>
    </w:div>
    <w:div w:id="1726024886">
      <w:bodyDiv w:val="1"/>
      <w:marLeft w:val="0"/>
      <w:marRight w:val="0"/>
      <w:marTop w:val="0"/>
      <w:marBottom w:val="0"/>
      <w:divBdr>
        <w:top w:val="none" w:sz="0" w:space="0" w:color="auto"/>
        <w:left w:val="none" w:sz="0" w:space="0" w:color="auto"/>
        <w:bottom w:val="none" w:sz="0" w:space="0" w:color="auto"/>
        <w:right w:val="none" w:sz="0" w:space="0" w:color="auto"/>
      </w:divBdr>
    </w:div>
    <w:div w:id="1730348594">
      <w:bodyDiv w:val="1"/>
      <w:marLeft w:val="0"/>
      <w:marRight w:val="0"/>
      <w:marTop w:val="0"/>
      <w:marBottom w:val="0"/>
      <w:divBdr>
        <w:top w:val="none" w:sz="0" w:space="0" w:color="auto"/>
        <w:left w:val="none" w:sz="0" w:space="0" w:color="auto"/>
        <w:bottom w:val="none" w:sz="0" w:space="0" w:color="auto"/>
        <w:right w:val="none" w:sz="0" w:space="0" w:color="auto"/>
      </w:divBdr>
    </w:div>
    <w:div w:id="1742101067">
      <w:bodyDiv w:val="1"/>
      <w:marLeft w:val="0"/>
      <w:marRight w:val="0"/>
      <w:marTop w:val="0"/>
      <w:marBottom w:val="0"/>
      <w:divBdr>
        <w:top w:val="none" w:sz="0" w:space="0" w:color="auto"/>
        <w:left w:val="none" w:sz="0" w:space="0" w:color="auto"/>
        <w:bottom w:val="none" w:sz="0" w:space="0" w:color="auto"/>
        <w:right w:val="none" w:sz="0" w:space="0" w:color="auto"/>
      </w:divBdr>
    </w:div>
    <w:div w:id="1745756396">
      <w:bodyDiv w:val="1"/>
      <w:marLeft w:val="0"/>
      <w:marRight w:val="0"/>
      <w:marTop w:val="0"/>
      <w:marBottom w:val="0"/>
      <w:divBdr>
        <w:top w:val="none" w:sz="0" w:space="0" w:color="auto"/>
        <w:left w:val="none" w:sz="0" w:space="0" w:color="auto"/>
        <w:bottom w:val="none" w:sz="0" w:space="0" w:color="auto"/>
        <w:right w:val="none" w:sz="0" w:space="0" w:color="auto"/>
      </w:divBdr>
    </w:div>
    <w:div w:id="1747145220">
      <w:bodyDiv w:val="1"/>
      <w:marLeft w:val="0"/>
      <w:marRight w:val="0"/>
      <w:marTop w:val="0"/>
      <w:marBottom w:val="0"/>
      <w:divBdr>
        <w:top w:val="none" w:sz="0" w:space="0" w:color="auto"/>
        <w:left w:val="none" w:sz="0" w:space="0" w:color="auto"/>
        <w:bottom w:val="none" w:sz="0" w:space="0" w:color="auto"/>
        <w:right w:val="none" w:sz="0" w:space="0" w:color="auto"/>
      </w:divBdr>
    </w:div>
    <w:div w:id="1747730178">
      <w:bodyDiv w:val="1"/>
      <w:marLeft w:val="0"/>
      <w:marRight w:val="0"/>
      <w:marTop w:val="0"/>
      <w:marBottom w:val="0"/>
      <w:divBdr>
        <w:top w:val="none" w:sz="0" w:space="0" w:color="auto"/>
        <w:left w:val="none" w:sz="0" w:space="0" w:color="auto"/>
        <w:bottom w:val="none" w:sz="0" w:space="0" w:color="auto"/>
        <w:right w:val="none" w:sz="0" w:space="0" w:color="auto"/>
      </w:divBdr>
    </w:div>
    <w:div w:id="1784496832">
      <w:bodyDiv w:val="1"/>
      <w:marLeft w:val="0"/>
      <w:marRight w:val="0"/>
      <w:marTop w:val="0"/>
      <w:marBottom w:val="0"/>
      <w:divBdr>
        <w:top w:val="none" w:sz="0" w:space="0" w:color="auto"/>
        <w:left w:val="none" w:sz="0" w:space="0" w:color="auto"/>
        <w:bottom w:val="none" w:sz="0" w:space="0" w:color="auto"/>
        <w:right w:val="none" w:sz="0" w:space="0" w:color="auto"/>
      </w:divBdr>
    </w:div>
    <w:div w:id="1805582605">
      <w:bodyDiv w:val="1"/>
      <w:marLeft w:val="0"/>
      <w:marRight w:val="0"/>
      <w:marTop w:val="0"/>
      <w:marBottom w:val="0"/>
      <w:divBdr>
        <w:top w:val="none" w:sz="0" w:space="0" w:color="auto"/>
        <w:left w:val="none" w:sz="0" w:space="0" w:color="auto"/>
        <w:bottom w:val="none" w:sz="0" w:space="0" w:color="auto"/>
        <w:right w:val="none" w:sz="0" w:space="0" w:color="auto"/>
      </w:divBdr>
    </w:div>
    <w:div w:id="1810366717">
      <w:bodyDiv w:val="1"/>
      <w:marLeft w:val="0"/>
      <w:marRight w:val="0"/>
      <w:marTop w:val="0"/>
      <w:marBottom w:val="0"/>
      <w:divBdr>
        <w:top w:val="none" w:sz="0" w:space="0" w:color="auto"/>
        <w:left w:val="none" w:sz="0" w:space="0" w:color="auto"/>
        <w:bottom w:val="none" w:sz="0" w:space="0" w:color="auto"/>
        <w:right w:val="none" w:sz="0" w:space="0" w:color="auto"/>
      </w:divBdr>
    </w:div>
    <w:div w:id="1813015734">
      <w:bodyDiv w:val="1"/>
      <w:marLeft w:val="0"/>
      <w:marRight w:val="0"/>
      <w:marTop w:val="0"/>
      <w:marBottom w:val="0"/>
      <w:divBdr>
        <w:top w:val="none" w:sz="0" w:space="0" w:color="auto"/>
        <w:left w:val="none" w:sz="0" w:space="0" w:color="auto"/>
        <w:bottom w:val="none" w:sz="0" w:space="0" w:color="auto"/>
        <w:right w:val="none" w:sz="0" w:space="0" w:color="auto"/>
      </w:divBdr>
    </w:div>
    <w:div w:id="1817449545">
      <w:bodyDiv w:val="1"/>
      <w:marLeft w:val="0"/>
      <w:marRight w:val="0"/>
      <w:marTop w:val="0"/>
      <w:marBottom w:val="0"/>
      <w:divBdr>
        <w:top w:val="none" w:sz="0" w:space="0" w:color="auto"/>
        <w:left w:val="none" w:sz="0" w:space="0" w:color="auto"/>
        <w:bottom w:val="none" w:sz="0" w:space="0" w:color="auto"/>
        <w:right w:val="none" w:sz="0" w:space="0" w:color="auto"/>
      </w:divBdr>
    </w:div>
    <w:div w:id="1825464083">
      <w:bodyDiv w:val="1"/>
      <w:marLeft w:val="0"/>
      <w:marRight w:val="0"/>
      <w:marTop w:val="0"/>
      <w:marBottom w:val="0"/>
      <w:divBdr>
        <w:top w:val="none" w:sz="0" w:space="0" w:color="auto"/>
        <w:left w:val="none" w:sz="0" w:space="0" w:color="auto"/>
        <w:bottom w:val="none" w:sz="0" w:space="0" w:color="auto"/>
        <w:right w:val="none" w:sz="0" w:space="0" w:color="auto"/>
      </w:divBdr>
    </w:div>
    <w:div w:id="1853572669">
      <w:bodyDiv w:val="1"/>
      <w:marLeft w:val="0"/>
      <w:marRight w:val="0"/>
      <w:marTop w:val="0"/>
      <w:marBottom w:val="0"/>
      <w:divBdr>
        <w:top w:val="none" w:sz="0" w:space="0" w:color="auto"/>
        <w:left w:val="none" w:sz="0" w:space="0" w:color="auto"/>
        <w:bottom w:val="none" w:sz="0" w:space="0" w:color="auto"/>
        <w:right w:val="none" w:sz="0" w:space="0" w:color="auto"/>
      </w:divBdr>
    </w:div>
    <w:div w:id="1860922016">
      <w:bodyDiv w:val="1"/>
      <w:marLeft w:val="0"/>
      <w:marRight w:val="0"/>
      <w:marTop w:val="0"/>
      <w:marBottom w:val="0"/>
      <w:divBdr>
        <w:top w:val="none" w:sz="0" w:space="0" w:color="auto"/>
        <w:left w:val="none" w:sz="0" w:space="0" w:color="auto"/>
        <w:bottom w:val="none" w:sz="0" w:space="0" w:color="auto"/>
        <w:right w:val="none" w:sz="0" w:space="0" w:color="auto"/>
      </w:divBdr>
    </w:div>
    <w:div w:id="1904758520">
      <w:bodyDiv w:val="1"/>
      <w:marLeft w:val="0"/>
      <w:marRight w:val="0"/>
      <w:marTop w:val="0"/>
      <w:marBottom w:val="0"/>
      <w:divBdr>
        <w:top w:val="none" w:sz="0" w:space="0" w:color="auto"/>
        <w:left w:val="none" w:sz="0" w:space="0" w:color="auto"/>
        <w:bottom w:val="none" w:sz="0" w:space="0" w:color="auto"/>
        <w:right w:val="none" w:sz="0" w:space="0" w:color="auto"/>
      </w:divBdr>
    </w:div>
    <w:div w:id="1911649144">
      <w:bodyDiv w:val="1"/>
      <w:marLeft w:val="0"/>
      <w:marRight w:val="0"/>
      <w:marTop w:val="0"/>
      <w:marBottom w:val="0"/>
      <w:divBdr>
        <w:top w:val="none" w:sz="0" w:space="0" w:color="auto"/>
        <w:left w:val="none" w:sz="0" w:space="0" w:color="auto"/>
        <w:bottom w:val="none" w:sz="0" w:space="0" w:color="auto"/>
        <w:right w:val="none" w:sz="0" w:space="0" w:color="auto"/>
      </w:divBdr>
    </w:div>
    <w:div w:id="1921475449">
      <w:bodyDiv w:val="1"/>
      <w:marLeft w:val="0"/>
      <w:marRight w:val="0"/>
      <w:marTop w:val="0"/>
      <w:marBottom w:val="0"/>
      <w:divBdr>
        <w:top w:val="none" w:sz="0" w:space="0" w:color="auto"/>
        <w:left w:val="none" w:sz="0" w:space="0" w:color="auto"/>
        <w:bottom w:val="none" w:sz="0" w:space="0" w:color="auto"/>
        <w:right w:val="none" w:sz="0" w:space="0" w:color="auto"/>
      </w:divBdr>
    </w:div>
    <w:div w:id="1922446006">
      <w:bodyDiv w:val="1"/>
      <w:marLeft w:val="0"/>
      <w:marRight w:val="0"/>
      <w:marTop w:val="0"/>
      <w:marBottom w:val="0"/>
      <w:divBdr>
        <w:top w:val="none" w:sz="0" w:space="0" w:color="auto"/>
        <w:left w:val="none" w:sz="0" w:space="0" w:color="auto"/>
        <w:bottom w:val="none" w:sz="0" w:space="0" w:color="auto"/>
        <w:right w:val="none" w:sz="0" w:space="0" w:color="auto"/>
      </w:divBdr>
    </w:div>
    <w:div w:id="1938906289">
      <w:bodyDiv w:val="1"/>
      <w:marLeft w:val="0"/>
      <w:marRight w:val="0"/>
      <w:marTop w:val="0"/>
      <w:marBottom w:val="0"/>
      <w:divBdr>
        <w:top w:val="none" w:sz="0" w:space="0" w:color="auto"/>
        <w:left w:val="none" w:sz="0" w:space="0" w:color="auto"/>
        <w:bottom w:val="none" w:sz="0" w:space="0" w:color="auto"/>
        <w:right w:val="none" w:sz="0" w:space="0" w:color="auto"/>
      </w:divBdr>
    </w:div>
    <w:div w:id="1942957097">
      <w:bodyDiv w:val="1"/>
      <w:marLeft w:val="0"/>
      <w:marRight w:val="0"/>
      <w:marTop w:val="0"/>
      <w:marBottom w:val="0"/>
      <w:divBdr>
        <w:top w:val="none" w:sz="0" w:space="0" w:color="auto"/>
        <w:left w:val="none" w:sz="0" w:space="0" w:color="auto"/>
        <w:bottom w:val="none" w:sz="0" w:space="0" w:color="auto"/>
        <w:right w:val="none" w:sz="0" w:space="0" w:color="auto"/>
      </w:divBdr>
    </w:div>
    <w:div w:id="1949583416">
      <w:bodyDiv w:val="1"/>
      <w:marLeft w:val="0"/>
      <w:marRight w:val="0"/>
      <w:marTop w:val="0"/>
      <w:marBottom w:val="0"/>
      <w:divBdr>
        <w:top w:val="none" w:sz="0" w:space="0" w:color="auto"/>
        <w:left w:val="none" w:sz="0" w:space="0" w:color="auto"/>
        <w:bottom w:val="none" w:sz="0" w:space="0" w:color="auto"/>
        <w:right w:val="none" w:sz="0" w:space="0" w:color="auto"/>
      </w:divBdr>
    </w:div>
    <w:div w:id="1949660096">
      <w:bodyDiv w:val="1"/>
      <w:marLeft w:val="0"/>
      <w:marRight w:val="0"/>
      <w:marTop w:val="0"/>
      <w:marBottom w:val="0"/>
      <w:divBdr>
        <w:top w:val="none" w:sz="0" w:space="0" w:color="auto"/>
        <w:left w:val="none" w:sz="0" w:space="0" w:color="auto"/>
        <w:bottom w:val="none" w:sz="0" w:space="0" w:color="auto"/>
        <w:right w:val="none" w:sz="0" w:space="0" w:color="auto"/>
      </w:divBdr>
    </w:div>
    <w:div w:id="1950312197">
      <w:bodyDiv w:val="1"/>
      <w:marLeft w:val="0"/>
      <w:marRight w:val="0"/>
      <w:marTop w:val="0"/>
      <w:marBottom w:val="0"/>
      <w:divBdr>
        <w:top w:val="none" w:sz="0" w:space="0" w:color="auto"/>
        <w:left w:val="none" w:sz="0" w:space="0" w:color="auto"/>
        <w:bottom w:val="none" w:sz="0" w:space="0" w:color="auto"/>
        <w:right w:val="none" w:sz="0" w:space="0" w:color="auto"/>
      </w:divBdr>
    </w:div>
    <w:div w:id="1958947474">
      <w:bodyDiv w:val="1"/>
      <w:marLeft w:val="0"/>
      <w:marRight w:val="0"/>
      <w:marTop w:val="0"/>
      <w:marBottom w:val="0"/>
      <w:divBdr>
        <w:top w:val="none" w:sz="0" w:space="0" w:color="auto"/>
        <w:left w:val="none" w:sz="0" w:space="0" w:color="auto"/>
        <w:bottom w:val="none" w:sz="0" w:space="0" w:color="auto"/>
        <w:right w:val="none" w:sz="0" w:space="0" w:color="auto"/>
      </w:divBdr>
    </w:div>
    <w:div w:id="1964269164">
      <w:bodyDiv w:val="1"/>
      <w:marLeft w:val="0"/>
      <w:marRight w:val="0"/>
      <w:marTop w:val="0"/>
      <w:marBottom w:val="0"/>
      <w:divBdr>
        <w:top w:val="none" w:sz="0" w:space="0" w:color="auto"/>
        <w:left w:val="none" w:sz="0" w:space="0" w:color="auto"/>
        <w:bottom w:val="none" w:sz="0" w:space="0" w:color="auto"/>
        <w:right w:val="none" w:sz="0" w:space="0" w:color="auto"/>
      </w:divBdr>
    </w:div>
    <w:div w:id="1975141227">
      <w:bodyDiv w:val="1"/>
      <w:marLeft w:val="0"/>
      <w:marRight w:val="0"/>
      <w:marTop w:val="0"/>
      <w:marBottom w:val="0"/>
      <w:divBdr>
        <w:top w:val="none" w:sz="0" w:space="0" w:color="auto"/>
        <w:left w:val="none" w:sz="0" w:space="0" w:color="auto"/>
        <w:bottom w:val="none" w:sz="0" w:space="0" w:color="auto"/>
        <w:right w:val="none" w:sz="0" w:space="0" w:color="auto"/>
      </w:divBdr>
    </w:div>
    <w:div w:id="2012639760">
      <w:bodyDiv w:val="1"/>
      <w:marLeft w:val="0"/>
      <w:marRight w:val="0"/>
      <w:marTop w:val="0"/>
      <w:marBottom w:val="0"/>
      <w:divBdr>
        <w:top w:val="none" w:sz="0" w:space="0" w:color="auto"/>
        <w:left w:val="none" w:sz="0" w:space="0" w:color="auto"/>
        <w:bottom w:val="none" w:sz="0" w:space="0" w:color="auto"/>
        <w:right w:val="none" w:sz="0" w:space="0" w:color="auto"/>
      </w:divBdr>
    </w:div>
    <w:div w:id="2019502444">
      <w:bodyDiv w:val="1"/>
      <w:marLeft w:val="0"/>
      <w:marRight w:val="0"/>
      <w:marTop w:val="0"/>
      <w:marBottom w:val="0"/>
      <w:divBdr>
        <w:top w:val="none" w:sz="0" w:space="0" w:color="auto"/>
        <w:left w:val="none" w:sz="0" w:space="0" w:color="auto"/>
        <w:bottom w:val="none" w:sz="0" w:space="0" w:color="auto"/>
        <w:right w:val="none" w:sz="0" w:space="0" w:color="auto"/>
      </w:divBdr>
    </w:div>
    <w:div w:id="2028142660">
      <w:bodyDiv w:val="1"/>
      <w:marLeft w:val="0"/>
      <w:marRight w:val="0"/>
      <w:marTop w:val="0"/>
      <w:marBottom w:val="0"/>
      <w:divBdr>
        <w:top w:val="none" w:sz="0" w:space="0" w:color="auto"/>
        <w:left w:val="none" w:sz="0" w:space="0" w:color="auto"/>
        <w:bottom w:val="none" w:sz="0" w:space="0" w:color="auto"/>
        <w:right w:val="none" w:sz="0" w:space="0" w:color="auto"/>
      </w:divBdr>
    </w:div>
    <w:div w:id="2033875279">
      <w:bodyDiv w:val="1"/>
      <w:marLeft w:val="0"/>
      <w:marRight w:val="0"/>
      <w:marTop w:val="0"/>
      <w:marBottom w:val="0"/>
      <w:divBdr>
        <w:top w:val="none" w:sz="0" w:space="0" w:color="auto"/>
        <w:left w:val="none" w:sz="0" w:space="0" w:color="auto"/>
        <w:bottom w:val="none" w:sz="0" w:space="0" w:color="auto"/>
        <w:right w:val="none" w:sz="0" w:space="0" w:color="auto"/>
      </w:divBdr>
    </w:div>
    <w:div w:id="2083869060">
      <w:bodyDiv w:val="1"/>
      <w:marLeft w:val="0"/>
      <w:marRight w:val="0"/>
      <w:marTop w:val="0"/>
      <w:marBottom w:val="0"/>
      <w:divBdr>
        <w:top w:val="none" w:sz="0" w:space="0" w:color="auto"/>
        <w:left w:val="none" w:sz="0" w:space="0" w:color="auto"/>
        <w:bottom w:val="none" w:sz="0" w:space="0" w:color="auto"/>
        <w:right w:val="none" w:sz="0" w:space="0" w:color="auto"/>
      </w:divBdr>
    </w:div>
    <w:div w:id="2110394756">
      <w:bodyDiv w:val="1"/>
      <w:marLeft w:val="0"/>
      <w:marRight w:val="0"/>
      <w:marTop w:val="0"/>
      <w:marBottom w:val="0"/>
      <w:divBdr>
        <w:top w:val="none" w:sz="0" w:space="0" w:color="auto"/>
        <w:left w:val="none" w:sz="0" w:space="0" w:color="auto"/>
        <w:bottom w:val="none" w:sz="0" w:space="0" w:color="auto"/>
        <w:right w:val="none" w:sz="0" w:space="0" w:color="auto"/>
      </w:divBdr>
    </w:div>
    <w:div w:id="2126149556">
      <w:bodyDiv w:val="1"/>
      <w:marLeft w:val="0"/>
      <w:marRight w:val="0"/>
      <w:marTop w:val="0"/>
      <w:marBottom w:val="0"/>
      <w:divBdr>
        <w:top w:val="none" w:sz="0" w:space="0" w:color="auto"/>
        <w:left w:val="none" w:sz="0" w:space="0" w:color="auto"/>
        <w:bottom w:val="none" w:sz="0" w:space="0" w:color="auto"/>
        <w:right w:val="none" w:sz="0" w:space="0" w:color="auto"/>
      </w:divBdr>
    </w:div>
    <w:div w:id="2141457913">
      <w:bodyDiv w:val="1"/>
      <w:marLeft w:val="0"/>
      <w:marRight w:val="0"/>
      <w:marTop w:val="0"/>
      <w:marBottom w:val="0"/>
      <w:divBdr>
        <w:top w:val="none" w:sz="0" w:space="0" w:color="auto"/>
        <w:left w:val="none" w:sz="0" w:space="0" w:color="auto"/>
        <w:bottom w:val="none" w:sz="0" w:space="0" w:color="auto"/>
        <w:right w:val="none" w:sz="0" w:space="0" w:color="auto"/>
      </w:divBdr>
    </w:div>
    <w:div w:id="214512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nsip.edu.a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cification.sifassociation.org/Implementation/AU/3.4.1/" TargetMode="External"/><Relationship Id="rId5" Type="http://schemas.openxmlformats.org/officeDocument/2006/relationships/webSettings" Target="webSettings.xml"/><Relationship Id="rId15" Type="http://schemas.openxmlformats.org/officeDocument/2006/relationships/package" Target="embeddings/Microsoft_Excel_Worksheet.xls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6D864-76C3-4097-99B4-1459010F4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14</Pages>
  <Words>3407</Words>
  <Characters>19420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ESA</Company>
  <LinksUpToDate>false</LinksUpToDate>
  <CharactersWithSpaces>22782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 Marshall</dc:creator>
  <cp:lastModifiedBy>Anthony Yaremenko</cp:lastModifiedBy>
  <cp:revision>6</cp:revision>
  <dcterms:created xsi:type="dcterms:W3CDTF">2017-05-23T23:31:00Z</dcterms:created>
  <dcterms:modified xsi:type="dcterms:W3CDTF">2017-05-24T02:42:00Z</dcterms:modified>
</cp:coreProperties>
</file>